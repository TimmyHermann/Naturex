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D9FFED" w14:textId="77777777" w:rsidR="007F1E39" w:rsidRDefault="00CA397B">
      <w:pPr>
        <w:rPr>
          <w:rFonts w:ascii="Arial" w:hAnsi="Arial" w:cs="Arial"/>
          <w:sz w:val="20"/>
        </w:rPr>
      </w:pPr>
    </w:p>
    <w:p w14:paraId="533C0D86" w14:textId="77777777" w:rsidR="00E05B12" w:rsidRDefault="00E05B12">
      <w:pPr>
        <w:rPr>
          <w:rFonts w:ascii="Arial" w:hAnsi="Arial" w:cs="Arial"/>
          <w:sz w:val="20"/>
        </w:rPr>
      </w:pPr>
    </w:p>
    <w:p w14:paraId="41DFB335" w14:textId="77777777" w:rsidR="00E05B12" w:rsidRDefault="00E05B12">
      <w:pPr>
        <w:rPr>
          <w:rFonts w:ascii="Arial" w:hAnsi="Arial" w:cs="Arial"/>
          <w:sz w:val="20"/>
        </w:rPr>
      </w:pPr>
    </w:p>
    <w:p w14:paraId="3DEAD6D0" w14:textId="77777777" w:rsidR="00E05B12" w:rsidRDefault="00E05B12">
      <w:pPr>
        <w:rPr>
          <w:rFonts w:ascii="Arial" w:hAnsi="Arial" w:cs="Arial"/>
          <w:sz w:val="20"/>
        </w:rPr>
      </w:pPr>
    </w:p>
    <w:p w14:paraId="753FCC3D" w14:textId="77777777" w:rsidR="00E05B12" w:rsidRDefault="00E05B12">
      <w:pPr>
        <w:rPr>
          <w:rFonts w:ascii="Arial" w:hAnsi="Arial" w:cs="Arial"/>
          <w:sz w:val="20"/>
        </w:rPr>
      </w:pPr>
    </w:p>
    <w:p w14:paraId="2B8B48D5" w14:textId="77777777" w:rsidR="00E05B12" w:rsidRDefault="00E05B12">
      <w:pPr>
        <w:rPr>
          <w:rFonts w:ascii="Arial" w:hAnsi="Arial" w:cs="Arial"/>
          <w:sz w:val="20"/>
        </w:rPr>
      </w:pPr>
    </w:p>
    <w:p w14:paraId="1975D2D9" w14:textId="77777777" w:rsidR="00E05B12" w:rsidRDefault="00E05B12">
      <w:pPr>
        <w:rPr>
          <w:rFonts w:ascii="Arial" w:hAnsi="Arial" w:cs="Arial"/>
          <w:sz w:val="20"/>
        </w:rPr>
      </w:pPr>
    </w:p>
    <w:p w14:paraId="58267C8A" w14:textId="77777777" w:rsidR="00E05B12" w:rsidRPr="00D32BAB" w:rsidRDefault="00D32BAB">
      <w:pPr>
        <w:rPr>
          <w:rFonts w:ascii="Arial" w:hAnsi="Arial" w:cs="Arial"/>
          <w:b/>
          <w:bCs/>
          <w:sz w:val="20"/>
        </w:rPr>
      </w:pPr>
      <w:r>
        <w:rPr>
          <w:rFonts w:ascii="Arial" w:hAnsi="Arial" w:cs="Arial"/>
          <w:sz w:val="20"/>
        </w:rPr>
        <w:tab/>
      </w:r>
      <w:r>
        <w:rPr>
          <w:rFonts w:ascii="Arial" w:hAnsi="Arial" w:cs="Arial"/>
          <w:sz w:val="20"/>
        </w:rPr>
        <w:tab/>
      </w:r>
      <w:r>
        <w:rPr>
          <w:rFonts w:ascii="Arial" w:hAnsi="Arial" w:cs="Arial"/>
          <w:sz w:val="20"/>
        </w:rPr>
        <w:tab/>
      </w:r>
      <w:commentRangeStart w:id="0"/>
      <w:r w:rsidR="00E05B12" w:rsidRPr="00D32BAB">
        <w:rPr>
          <w:rFonts w:ascii="Arial" w:hAnsi="Arial" w:cs="Arial"/>
          <w:b/>
          <w:bCs/>
          <w:sz w:val="44"/>
          <w:szCs w:val="52"/>
        </w:rPr>
        <w:t>Projektdokumentation</w:t>
      </w:r>
      <w:commentRangeEnd w:id="0"/>
      <w:r w:rsidR="00D320DB">
        <w:rPr>
          <w:rStyle w:val="CommentReference"/>
        </w:rPr>
        <w:commentReference w:id="0"/>
      </w:r>
    </w:p>
    <w:p w14:paraId="57848C54" w14:textId="77777777" w:rsidR="00E05B12" w:rsidRDefault="00E05B12">
      <w:pPr>
        <w:rPr>
          <w:rFonts w:ascii="Arial" w:hAnsi="Arial" w:cs="Arial"/>
          <w:sz w:val="20"/>
        </w:rPr>
      </w:pPr>
    </w:p>
    <w:p w14:paraId="13085653" w14:textId="1D8BB5E2" w:rsidR="00E05B12" w:rsidRDefault="00E05B12">
      <w:pPr>
        <w:rPr>
          <w:rFonts w:ascii="Arial" w:hAnsi="Arial" w:cs="Arial"/>
          <w:sz w:val="20"/>
        </w:rPr>
      </w:pP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sidRPr="00D32BAB">
        <w:rPr>
          <w:rFonts w:ascii="Arial" w:hAnsi="Arial" w:cs="Arial"/>
          <w:sz w:val="36"/>
          <w:szCs w:val="44"/>
        </w:rPr>
        <w:t>Naturex-</w:t>
      </w:r>
      <w:del w:id="1" w:author="Noah Schmitt" w:date="2020-11-29T15:56:00Z">
        <w:r w:rsidR="00C526B0" w:rsidDel="00C526B0">
          <w:rPr>
            <w:rFonts w:ascii="Arial" w:hAnsi="Arial" w:cs="Arial"/>
            <w:sz w:val="36"/>
            <w:szCs w:val="44"/>
          </w:rPr>
          <w:delText xml:space="preserve"> </w:delText>
        </w:r>
      </w:del>
      <w:r w:rsidRPr="00D32BAB">
        <w:rPr>
          <w:rFonts w:ascii="Arial" w:hAnsi="Arial" w:cs="Arial"/>
          <w:sz w:val="36"/>
          <w:szCs w:val="44"/>
        </w:rPr>
        <w:t>Webseite</w:t>
      </w:r>
    </w:p>
    <w:p w14:paraId="41E45F88" w14:textId="77777777" w:rsidR="00E05B12" w:rsidRDefault="00E05B12">
      <w:pPr>
        <w:rPr>
          <w:rFonts w:ascii="Arial" w:hAnsi="Arial" w:cs="Arial"/>
          <w:sz w:val="20"/>
        </w:rPr>
      </w:pPr>
    </w:p>
    <w:p w14:paraId="7131B2C7" w14:textId="77777777" w:rsidR="00E05B12" w:rsidRDefault="00E05B12">
      <w:pPr>
        <w:rPr>
          <w:rFonts w:ascii="Arial" w:hAnsi="Arial" w:cs="Arial"/>
          <w:sz w:val="20"/>
        </w:rPr>
      </w:pPr>
    </w:p>
    <w:p w14:paraId="1AA47C59" w14:textId="77777777" w:rsidR="00E05B12" w:rsidRDefault="00E05B12">
      <w:pPr>
        <w:rPr>
          <w:rFonts w:ascii="Arial" w:hAnsi="Arial" w:cs="Arial"/>
          <w:sz w:val="20"/>
        </w:rPr>
      </w:pPr>
    </w:p>
    <w:p w14:paraId="33432625" w14:textId="77777777" w:rsidR="00E05B12" w:rsidRDefault="00E05B12">
      <w:pPr>
        <w:rPr>
          <w:rFonts w:ascii="Arial" w:hAnsi="Arial" w:cs="Arial"/>
          <w:sz w:val="20"/>
        </w:rPr>
      </w:pPr>
    </w:p>
    <w:p w14:paraId="321B1BAE" w14:textId="77777777" w:rsidR="00E05B12" w:rsidRDefault="00E05B12">
      <w:pPr>
        <w:rPr>
          <w:rFonts w:ascii="Arial" w:hAnsi="Arial" w:cs="Arial"/>
          <w:sz w:val="20"/>
        </w:rPr>
      </w:pPr>
    </w:p>
    <w:p w14:paraId="5501AB91" w14:textId="77777777" w:rsidR="00E05B12" w:rsidRDefault="00E05B12">
      <w:pPr>
        <w:rPr>
          <w:rFonts w:ascii="Arial" w:hAnsi="Arial" w:cs="Arial"/>
          <w:sz w:val="20"/>
        </w:rPr>
      </w:pPr>
    </w:p>
    <w:p w14:paraId="3C1FACD9" w14:textId="77777777" w:rsidR="00E05B12" w:rsidRDefault="00E05B12">
      <w:pPr>
        <w:rPr>
          <w:rFonts w:ascii="Arial" w:hAnsi="Arial" w:cs="Arial"/>
          <w:sz w:val="20"/>
        </w:rPr>
      </w:pPr>
    </w:p>
    <w:p w14:paraId="2636CC23" w14:textId="77777777" w:rsidR="00E05B12" w:rsidRDefault="00E05B12">
      <w:pPr>
        <w:rPr>
          <w:rFonts w:ascii="Arial" w:hAnsi="Arial" w:cs="Arial"/>
          <w:sz w:val="20"/>
        </w:rPr>
      </w:pPr>
    </w:p>
    <w:p w14:paraId="1F42233F" w14:textId="77777777" w:rsidR="00E05B12" w:rsidRDefault="00E05B12">
      <w:pPr>
        <w:rPr>
          <w:rFonts w:ascii="Arial" w:hAnsi="Arial" w:cs="Arial"/>
          <w:sz w:val="20"/>
        </w:rPr>
      </w:pPr>
    </w:p>
    <w:p w14:paraId="474EFB22" w14:textId="77777777" w:rsidR="00E05B12" w:rsidRDefault="00E05B12">
      <w:pPr>
        <w:rPr>
          <w:rFonts w:ascii="Arial" w:hAnsi="Arial" w:cs="Arial"/>
          <w:sz w:val="20"/>
        </w:rPr>
      </w:pPr>
    </w:p>
    <w:p w14:paraId="3C0519A0" w14:textId="77777777" w:rsidR="00E05B12" w:rsidRDefault="00E05B12">
      <w:pPr>
        <w:rPr>
          <w:rFonts w:ascii="Arial" w:hAnsi="Arial" w:cs="Arial"/>
          <w:sz w:val="20"/>
        </w:rPr>
      </w:pPr>
    </w:p>
    <w:p w14:paraId="2AB4D389" w14:textId="77777777" w:rsidR="00E05B12" w:rsidRDefault="00E05B12">
      <w:pPr>
        <w:rPr>
          <w:rFonts w:ascii="Arial" w:hAnsi="Arial" w:cs="Arial"/>
          <w:sz w:val="20"/>
        </w:rPr>
      </w:pPr>
    </w:p>
    <w:p w14:paraId="76240263" w14:textId="77777777" w:rsidR="00E05B12" w:rsidRDefault="00E05B12">
      <w:pPr>
        <w:rPr>
          <w:rFonts w:ascii="Arial" w:hAnsi="Arial" w:cs="Arial"/>
          <w:sz w:val="20"/>
        </w:rPr>
      </w:pPr>
    </w:p>
    <w:p w14:paraId="5E7C8514" w14:textId="77777777" w:rsidR="00E05B12" w:rsidRDefault="00E05B12">
      <w:pPr>
        <w:rPr>
          <w:rFonts w:ascii="Arial" w:hAnsi="Arial" w:cs="Arial"/>
          <w:sz w:val="20"/>
        </w:rPr>
      </w:pPr>
    </w:p>
    <w:p w14:paraId="6A0A2681" w14:textId="77777777" w:rsidR="00E05B12" w:rsidRDefault="00E05B12">
      <w:pPr>
        <w:rPr>
          <w:rFonts w:ascii="Arial" w:hAnsi="Arial" w:cs="Arial"/>
          <w:sz w:val="20"/>
        </w:rPr>
      </w:pPr>
    </w:p>
    <w:p w14:paraId="227425B1" w14:textId="77777777" w:rsidR="00E05B12" w:rsidRDefault="00E05B12">
      <w:pPr>
        <w:rPr>
          <w:rFonts w:ascii="Arial" w:hAnsi="Arial" w:cs="Arial"/>
          <w:sz w:val="20"/>
        </w:rPr>
      </w:pPr>
    </w:p>
    <w:p w14:paraId="5CD6B052" w14:textId="77777777" w:rsidR="00E05B12" w:rsidRDefault="00E05B12">
      <w:pPr>
        <w:rPr>
          <w:rFonts w:ascii="Arial" w:hAnsi="Arial" w:cs="Arial"/>
          <w:sz w:val="20"/>
        </w:rPr>
      </w:pPr>
    </w:p>
    <w:p w14:paraId="33371C65" w14:textId="77777777" w:rsidR="00E05B12" w:rsidRDefault="00E05B12">
      <w:pPr>
        <w:rPr>
          <w:rFonts w:ascii="Arial" w:hAnsi="Arial" w:cs="Arial"/>
          <w:sz w:val="20"/>
        </w:rPr>
      </w:pPr>
    </w:p>
    <w:p w14:paraId="64492A07" w14:textId="77777777" w:rsidR="00E05B12" w:rsidRDefault="00E05B12">
      <w:pPr>
        <w:rPr>
          <w:rFonts w:ascii="Arial" w:hAnsi="Arial" w:cs="Arial"/>
          <w:sz w:val="20"/>
        </w:rPr>
      </w:pPr>
    </w:p>
    <w:p w14:paraId="65DE387D" w14:textId="77777777" w:rsidR="00E05B12" w:rsidRDefault="00E05B12">
      <w:pPr>
        <w:rPr>
          <w:rFonts w:ascii="Arial" w:hAnsi="Arial" w:cs="Arial"/>
          <w:sz w:val="20"/>
        </w:rPr>
      </w:pPr>
    </w:p>
    <w:p w14:paraId="192A0D79" w14:textId="77777777" w:rsidR="00E05B12" w:rsidRDefault="00E05B12">
      <w:pPr>
        <w:rPr>
          <w:rFonts w:ascii="Arial" w:hAnsi="Arial" w:cs="Arial"/>
          <w:sz w:val="20"/>
        </w:rPr>
      </w:pPr>
    </w:p>
    <w:p w14:paraId="7D538A4F" w14:textId="77777777" w:rsidR="00E05B12" w:rsidRDefault="00E05B12">
      <w:pPr>
        <w:rPr>
          <w:rFonts w:ascii="Arial" w:hAnsi="Arial" w:cs="Arial"/>
          <w:sz w:val="20"/>
        </w:rPr>
      </w:pPr>
    </w:p>
    <w:p w14:paraId="08EDF11D" w14:textId="77777777" w:rsidR="00E05B12" w:rsidRPr="00D32BAB" w:rsidRDefault="00F2356A">
      <w:pPr>
        <w:rPr>
          <w:rFonts w:ascii="Arial" w:hAnsi="Arial" w:cs="Arial"/>
          <w:b/>
          <w:bCs/>
          <w:sz w:val="44"/>
          <w:szCs w:val="52"/>
          <w:u w:val="single"/>
        </w:rPr>
      </w:pPr>
      <w:r w:rsidRPr="00D32BAB">
        <w:rPr>
          <w:rFonts w:ascii="Arial" w:hAnsi="Arial" w:cs="Arial"/>
          <w:b/>
          <w:bCs/>
          <w:sz w:val="44"/>
          <w:szCs w:val="52"/>
          <w:u w:val="single"/>
        </w:rPr>
        <w:t>Inhaltsverzeichnis</w:t>
      </w:r>
    </w:p>
    <w:p w14:paraId="2B47951E" w14:textId="77777777" w:rsidR="00F2356A" w:rsidRPr="009459E5" w:rsidRDefault="00F2356A">
      <w:pPr>
        <w:rPr>
          <w:rFonts w:ascii="Arial" w:hAnsi="Arial" w:cs="Arial"/>
          <w:sz w:val="21"/>
          <w:szCs w:val="24"/>
        </w:rPr>
      </w:pPr>
    </w:p>
    <w:p w14:paraId="7430607C" w14:textId="77777777" w:rsidR="00F2356A" w:rsidRPr="009459E5" w:rsidRDefault="00E54039" w:rsidP="00F2356A">
      <w:pPr>
        <w:pStyle w:val="ListParagraph"/>
        <w:numPr>
          <w:ilvl w:val="0"/>
          <w:numId w:val="4"/>
        </w:numPr>
        <w:rPr>
          <w:rFonts w:ascii="Arial" w:hAnsi="Arial" w:cs="Arial"/>
          <w:sz w:val="28"/>
          <w:szCs w:val="36"/>
        </w:rPr>
      </w:pPr>
      <w:r>
        <w:rPr>
          <w:rFonts w:ascii="Arial" w:hAnsi="Arial" w:cs="Arial"/>
          <w:sz w:val="28"/>
          <w:szCs w:val="36"/>
        </w:rPr>
        <w:t xml:space="preserve">Anfang und </w:t>
      </w:r>
      <w:r w:rsidR="00F2356A" w:rsidRPr="009459E5">
        <w:rPr>
          <w:rFonts w:ascii="Arial" w:hAnsi="Arial" w:cs="Arial"/>
          <w:sz w:val="28"/>
          <w:szCs w:val="36"/>
        </w:rPr>
        <w:t>Ziel</w:t>
      </w:r>
    </w:p>
    <w:p w14:paraId="7EF264E9" w14:textId="77777777" w:rsidR="00F2356A" w:rsidRPr="009459E5" w:rsidRDefault="00F2356A" w:rsidP="00F2356A">
      <w:pPr>
        <w:pStyle w:val="ListParagraph"/>
        <w:numPr>
          <w:ilvl w:val="0"/>
          <w:numId w:val="4"/>
        </w:numPr>
        <w:rPr>
          <w:rFonts w:ascii="Arial" w:hAnsi="Arial" w:cs="Arial"/>
          <w:sz w:val="28"/>
          <w:szCs w:val="36"/>
        </w:rPr>
      </w:pPr>
      <w:r w:rsidRPr="009459E5">
        <w:rPr>
          <w:rFonts w:ascii="Arial" w:hAnsi="Arial" w:cs="Arial"/>
          <w:sz w:val="28"/>
          <w:szCs w:val="36"/>
        </w:rPr>
        <w:t>Produkt</w:t>
      </w:r>
    </w:p>
    <w:p w14:paraId="34164631" w14:textId="77777777" w:rsidR="00E05B12" w:rsidRPr="009459E5" w:rsidRDefault="00F2356A" w:rsidP="00F2356A">
      <w:pPr>
        <w:pStyle w:val="ListParagraph"/>
        <w:numPr>
          <w:ilvl w:val="0"/>
          <w:numId w:val="4"/>
        </w:numPr>
        <w:rPr>
          <w:rFonts w:ascii="Arial" w:hAnsi="Arial" w:cs="Arial"/>
          <w:sz w:val="28"/>
          <w:szCs w:val="36"/>
        </w:rPr>
      </w:pPr>
      <w:r w:rsidRPr="009459E5">
        <w:rPr>
          <w:rFonts w:ascii="Arial" w:hAnsi="Arial" w:cs="Arial"/>
          <w:sz w:val="28"/>
          <w:szCs w:val="36"/>
        </w:rPr>
        <w:t>Umsetzung</w:t>
      </w:r>
    </w:p>
    <w:p w14:paraId="558F8FE7" w14:textId="6304EFDE" w:rsidR="00D32BAB" w:rsidRPr="009459E5" w:rsidRDefault="00C526B0" w:rsidP="00F2356A">
      <w:pPr>
        <w:pStyle w:val="ListParagraph"/>
        <w:numPr>
          <w:ilvl w:val="0"/>
          <w:numId w:val="4"/>
        </w:numPr>
        <w:rPr>
          <w:rFonts w:ascii="Arial" w:hAnsi="Arial" w:cs="Arial"/>
          <w:sz w:val="28"/>
          <w:szCs w:val="36"/>
        </w:rPr>
      </w:pPr>
      <w:ins w:id="2" w:author="Noah Schmitt" w:date="2020-11-29T15:56:00Z">
        <w:r>
          <w:rPr>
            <w:rFonts w:ascii="Arial" w:hAnsi="Arial" w:cs="Arial"/>
            <w:sz w:val="28"/>
            <w:szCs w:val="36"/>
          </w:rPr>
          <w:t>K</w:t>
        </w:r>
      </w:ins>
      <w:del w:id="3" w:author="Noah Schmitt" w:date="2020-11-29T15:56:00Z">
        <w:r w:rsidR="00D32BAB" w:rsidRPr="009459E5" w:rsidDel="00C526B0">
          <w:rPr>
            <w:rFonts w:ascii="Arial" w:hAnsi="Arial" w:cs="Arial"/>
            <w:sz w:val="28"/>
            <w:szCs w:val="36"/>
          </w:rPr>
          <w:delText>k</w:delText>
        </w:r>
      </w:del>
      <w:r w:rsidR="00D32BAB" w:rsidRPr="009459E5">
        <w:rPr>
          <w:rFonts w:ascii="Arial" w:hAnsi="Arial" w:cs="Arial"/>
          <w:sz w:val="28"/>
          <w:szCs w:val="36"/>
        </w:rPr>
        <w:t>ommentierter Quelltext</w:t>
      </w:r>
    </w:p>
    <w:p w14:paraId="7F908368" w14:textId="77777777" w:rsidR="00D32BAB" w:rsidRDefault="00D32BAB" w:rsidP="00F2356A">
      <w:pPr>
        <w:pStyle w:val="ListParagraph"/>
        <w:numPr>
          <w:ilvl w:val="0"/>
          <w:numId w:val="4"/>
        </w:numPr>
        <w:rPr>
          <w:rFonts w:ascii="Arial" w:hAnsi="Arial" w:cs="Arial"/>
          <w:sz w:val="28"/>
          <w:szCs w:val="36"/>
        </w:rPr>
      </w:pPr>
      <w:r w:rsidRPr="009459E5">
        <w:rPr>
          <w:rFonts w:ascii="Arial" w:hAnsi="Arial" w:cs="Arial"/>
          <w:sz w:val="28"/>
          <w:szCs w:val="36"/>
        </w:rPr>
        <w:t>Fazit zum Projekt</w:t>
      </w:r>
    </w:p>
    <w:p w14:paraId="660E1B99" w14:textId="77777777" w:rsidR="00E54039" w:rsidRPr="009459E5" w:rsidRDefault="00E54039" w:rsidP="00F2356A">
      <w:pPr>
        <w:pStyle w:val="ListParagraph"/>
        <w:numPr>
          <w:ilvl w:val="0"/>
          <w:numId w:val="4"/>
        </w:numPr>
        <w:rPr>
          <w:rFonts w:ascii="Arial" w:hAnsi="Arial" w:cs="Arial"/>
          <w:sz w:val="28"/>
          <w:szCs w:val="36"/>
        </w:rPr>
      </w:pPr>
      <w:r>
        <w:rPr>
          <w:rFonts w:ascii="Arial" w:hAnsi="Arial" w:cs="Arial"/>
          <w:sz w:val="28"/>
          <w:szCs w:val="36"/>
        </w:rPr>
        <w:t>Quellenverzeichnis</w:t>
      </w:r>
    </w:p>
    <w:p w14:paraId="4645AF4C" w14:textId="77777777" w:rsidR="00E05B12" w:rsidRDefault="00E05B12">
      <w:pPr>
        <w:rPr>
          <w:rFonts w:ascii="Arial" w:hAnsi="Arial" w:cs="Arial"/>
          <w:sz w:val="20"/>
        </w:rPr>
      </w:pPr>
    </w:p>
    <w:p w14:paraId="7A62D3F7" w14:textId="77777777" w:rsidR="00E05B12" w:rsidRDefault="00E05B12">
      <w:pPr>
        <w:rPr>
          <w:rFonts w:ascii="Arial" w:hAnsi="Arial" w:cs="Arial"/>
          <w:sz w:val="20"/>
        </w:rPr>
      </w:pPr>
    </w:p>
    <w:p w14:paraId="3C6AB75F" w14:textId="77777777" w:rsidR="00E05B12" w:rsidRDefault="00E05B12">
      <w:pPr>
        <w:rPr>
          <w:rFonts w:ascii="Arial" w:hAnsi="Arial" w:cs="Arial"/>
          <w:sz w:val="20"/>
        </w:rPr>
      </w:pPr>
    </w:p>
    <w:p w14:paraId="65098F1A" w14:textId="77777777" w:rsidR="00E05B12" w:rsidRDefault="00E05B12">
      <w:pPr>
        <w:rPr>
          <w:rFonts w:ascii="Arial" w:hAnsi="Arial" w:cs="Arial"/>
          <w:sz w:val="20"/>
        </w:rPr>
      </w:pPr>
    </w:p>
    <w:p w14:paraId="3AC3BF3F" w14:textId="77777777" w:rsidR="00E05B12" w:rsidRDefault="00E05B12">
      <w:pPr>
        <w:rPr>
          <w:rFonts w:ascii="Arial" w:hAnsi="Arial" w:cs="Arial"/>
          <w:sz w:val="20"/>
        </w:rPr>
      </w:pPr>
    </w:p>
    <w:p w14:paraId="028CB5D2" w14:textId="77777777" w:rsidR="00E05B12" w:rsidRDefault="00E05B12">
      <w:pPr>
        <w:rPr>
          <w:rFonts w:ascii="Arial" w:hAnsi="Arial" w:cs="Arial"/>
          <w:sz w:val="20"/>
        </w:rPr>
      </w:pPr>
    </w:p>
    <w:p w14:paraId="6B27FC46" w14:textId="77777777" w:rsidR="00E05B12" w:rsidRDefault="00E05B12">
      <w:pPr>
        <w:rPr>
          <w:rFonts w:ascii="Arial" w:hAnsi="Arial" w:cs="Arial"/>
          <w:sz w:val="20"/>
        </w:rPr>
      </w:pPr>
    </w:p>
    <w:p w14:paraId="7805F21B" w14:textId="77777777" w:rsidR="00E05B12" w:rsidRDefault="00E05B12">
      <w:pPr>
        <w:rPr>
          <w:rFonts w:ascii="Arial" w:hAnsi="Arial" w:cs="Arial"/>
          <w:sz w:val="20"/>
        </w:rPr>
      </w:pPr>
    </w:p>
    <w:p w14:paraId="1725DD23" w14:textId="77777777" w:rsidR="00E05B12" w:rsidRDefault="00E05B12">
      <w:pPr>
        <w:rPr>
          <w:rFonts w:ascii="Arial" w:hAnsi="Arial" w:cs="Arial"/>
          <w:sz w:val="20"/>
        </w:rPr>
      </w:pPr>
    </w:p>
    <w:p w14:paraId="22A14DC6" w14:textId="77777777" w:rsidR="00E05B12" w:rsidRDefault="00E05B12">
      <w:pPr>
        <w:rPr>
          <w:rFonts w:ascii="Arial" w:hAnsi="Arial" w:cs="Arial"/>
          <w:sz w:val="20"/>
        </w:rPr>
      </w:pPr>
    </w:p>
    <w:p w14:paraId="21317867" w14:textId="77777777" w:rsidR="00E05B12" w:rsidRDefault="00E05B12">
      <w:pPr>
        <w:rPr>
          <w:rFonts w:ascii="Arial" w:hAnsi="Arial" w:cs="Arial"/>
          <w:sz w:val="20"/>
        </w:rPr>
      </w:pPr>
    </w:p>
    <w:p w14:paraId="01E4C83C" w14:textId="77777777" w:rsidR="00E05B12" w:rsidRDefault="00E05B12">
      <w:pPr>
        <w:rPr>
          <w:rFonts w:ascii="Arial" w:hAnsi="Arial" w:cs="Arial"/>
          <w:sz w:val="20"/>
        </w:rPr>
      </w:pPr>
    </w:p>
    <w:p w14:paraId="40E25DD8" w14:textId="77777777" w:rsidR="00E05B12" w:rsidRDefault="00E05B12">
      <w:pPr>
        <w:rPr>
          <w:rFonts w:ascii="Arial" w:hAnsi="Arial" w:cs="Arial"/>
          <w:sz w:val="20"/>
        </w:rPr>
      </w:pPr>
    </w:p>
    <w:p w14:paraId="4736FC37" w14:textId="77777777" w:rsidR="00E05B12" w:rsidRDefault="00E05B12">
      <w:pPr>
        <w:rPr>
          <w:rFonts w:ascii="Arial" w:hAnsi="Arial" w:cs="Arial"/>
          <w:sz w:val="20"/>
        </w:rPr>
      </w:pPr>
    </w:p>
    <w:p w14:paraId="2376A52C" w14:textId="77777777" w:rsidR="00E05B12" w:rsidRDefault="00E05B12">
      <w:pPr>
        <w:rPr>
          <w:rFonts w:ascii="Arial" w:hAnsi="Arial" w:cs="Arial"/>
          <w:sz w:val="20"/>
        </w:rPr>
      </w:pPr>
    </w:p>
    <w:p w14:paraId="19AB3EA3" w14:textId="77777777" w:rsidR="00E05B12" w:rsidRDefault="00E05B12">
      <w:pPr>
        <w:rPr>
          <w:rFonts w:ascii="Arial" w:hAnsi="Arial" w:cs="Arial"/>
          <w:sz w:val="20"/>
        </w:rPr>
      </w:pPr>
    </w:p>
    <w:p w14:paraId="598EA8CA" w14:textId="77777777" w:rsidR="00E05B12" w:rsidRDefault="00E05B12">
      <w:pPr>
        <w:rPr>
          <w:rFonts w:ascii="Arial" w:hAnsi="Arial" w:cs="Arial"/>
          <w:sz w:val="20"/>
        </w:rPr>
      </w:pPr>
    </w:p>
    <w:p w14:paraId="50EE225A" w14:textId="77777777" w:rsidR="00E05B12" w:rsidRDefault="00E05B12">
      <w:pPr>
        <w:rPr>
          <w:rFonts w:ascii="Arial" w:hAnsi="Arial" w:cs="Arial"/>
          <w:sz w:val="20"/>
        </w:rPr>
      </w:pPr>
    </w:p>
    <w:p w14:paraId="5AA8AFC9" w14:textId="77777777" w:rsidR="00E05B12" w:rsidRDefault="00E05B12">
      <w:pPr>
        <w:rPr>
          <w:rFonts w:ascii="Arial" w:hAnsi="Arial" w:cs="Arial"/>
          <w:sz w:val="20"/>
        </w:rPr>
      </w:pPr>
    </w:p>
    <w:p w14:paraId="146C8ABD" w14:textId="77777777" w:rsidR="00E05B12" w:rsidRDefault="00E05B12">
      <w:pPr>
        <w:rPr>
          <w:rFonts w:ascii="Arial" w:hAnsi="Arial" w:cs="Arial"/>
          <w:sz w:val="20"/>
        </w:rPr>
      </w:pPr>
    </w:p>
    <w:p w14:paraId="23132A89" w14:textId="77777777" w:rsidR="00E05B12" w:rsidRDefault="00E05B12">
      <w:pPr>
        <w:rPr>
          <w:rFonts w:ascii="Arial" w:hAnsi="Arial" w:cs="Arial"/>
          <w:sz w:val="20"/>
        </w:rPr>
      </w:pPr>
    </w:p>
    <w:p w14:paraId="31539440" w14:textId="77777777" w:rsidR="00E05B12" w:rsidRDefault="00E05B12">
      <w:pPr>
        <w:rPr>
          <w:rFonts w:ascii="Arial" w:hAnsi="Arial" w:cs="Arial"/>
          <w:sz w:val="20"/>
        </w:rPr>
      </w:pPr>
    </w:p>
    <w:p w14:paraId="6E6B23DA" w14:textId="77777777" w:rsidR="00E05B12" w:rsidRPr="004D4781" w:rsidRDefault="00E05B12" w:rsidP="001E266F">
      <w:pPr>
        <w:pStyle w:val="Heading1"/>
        <w:rPr>
          <w:rFonts w:asciiTheme="minorBidi" w:hAnsiTheme="minorBidi" w:cstheme="minorBidi"/>
          <w:b/>
          <w:bCs/>
          <w:color w:val="000000" w:themeColor="text1"/>
          <w:sz w:val="44"/>
          <w:szCs w:val="44"/>
          <w:u w:val="single"/>
        </w:rPr>
      </w:pPr>
      <w:r w:rsidRPr="004D4781">
        <w:rPr>
          <w:rFonts w:asciiTheme="minorBidi" w:hAnsiTheme="minorBidi" w:cstheme="minorBidi"/>
          <w:b/>
          <w:bCs/>
          <w:color w:val="000000" w:themeColor="text1"/>
          <w:sz w:val="44"/>
          <w:szCs w:val="44"/>
          <w:u w:val="single"/>
        </w:rPr>
        <w:t xml:space="preserve">1. </w:t>
      </w:r>
      <w:r w:rsidR="00E54039">
        <w:rPr>
          <w:rFonts w:asciiTheme="minorBidi" w:hAnsiTheme="minorBidi" w:cstheme="minorBidi"/>
          <w:b/>
          <w:bCs/>
          <w:color w:val="000000" w:themeColor="text1"/>
          <w:sz w:val="44"/>
          <w:szCs w:val="44"/>
          <w:u w:val="single"/>
        </w:rPr>
        <w:t xml:space="preserve">Anfang und </w:t>
      </w:r>
      <w:r w:rsidRPr="004D4781">
        <w:rPr>
          <w:rFonts w:asciiTheme="minorBidi" w:hAnsiTheme="minorBidi" w:cstheme="minorBidi"/>
          <w:b/>
          <w:bCs/>
          <w:color w:val="000000" w:themeColor="text1"/>
          <w:sz w:val="44"/>
          <w:szCs w:val="44"/>
          <w:u w:val="single"/>
        </w:rPr>
        <w:t>Ziel</w:t>
      </w:r>
    </w:p>
    <w:p w14:paraId="1F4B62C6" w14:textId="77777777" w:rsidR="00E05B12" w:rsidRDefault="00E05B12" w:rsidP="00E05B12"/>
    <w:p w14:paraId="2A191415" w14:textId="423DAC29" w:rsidR="00E05B12" w:rsidRPr="009459E5" w:rsidRDefault="00E05B12" w:rsidP="000040E7">
      <w:pPr>
        <w:jc w:val="both"/>
        <w:rPr>
          <w:rFonts w:asciiTheme="minorBidi" w:hAnsiTheme="minorBidi"/>
        </w:rPr>
      </w:pPr>
      <w:r w:rsidRPr="009459E5">
        <w:rPr>
          <w:rFonts w:asciiTheme="minorBidi" w:hAnsiTheme="minorBidi"/>
          <w:sz w:val="24"/>
          <w:szCs w:val="24"/>
        </w:rPr>
        <w:t xml:space="preserve">Nach dem Projektstart am 09.10 und der allgemeinen Gruppenfindungsphase, traf sich unsere Gruppe zunächst um ein Brainstorming zu machen, Ideen die alle schon hatten zu besprechen und uns Informationen und Inspirationen zu holen. Nachdem eine grobe Vorstellung von Produkt und Webseite bei allen vorhanden war, machten wir uns an die Umsetzung und legten zunächst Projektziele und </w:t>
      </w:r>
      <w:r w:rsidR="00B04EFC" w:rsidRPr="009459E5">
        <w:rPr>
          <w:rFonts w:asciiTheme="minorBidi" w:hAnsiTheme="minorBidi"/>
          <w:sz w:val="24"/>
          <w:szCs w:val="24"/>
        </w:rPr>
        <w:t xml:space="preserve">Prämissen für das Projekt fest. Diese sollten unteranderem die von unserem Dozenten (Sie) geforderte Ladegeschwindigkeit,  ein übersichtlicher und klarer Aufbau, sowohl als auch eine optimale Produktpräsentation sein. Um unsere Ziele und Ideen optimal </w:t>
      </w:r>
      <w:r w:rsidR="00B04EFC" w:rsidRPr="009459E5">
        <w:rPr>
          <w:rFonts w:asciiTheme="minorBidi" w:hAnsiTheme="minorBidi"/>
          <w:sz w:val="24"/>
          <w:szCs w:val="24"/>
          <w:highlight w:val="yellow"/>
        </w:rPr>
        <w:t>umzusetzen</w:t>
      </w:r>
      <w:r w:rsidR="00B04EFC" w:rsidRPr="009459E5">
        <w:rPr>
          <w:rFonts w:asciiTheme="minorBidi" w:hAnsiTheme="minorBidi"/>
          <w:sz w:val="24"/>
          <w:szCs w:val="24"/>
        </w:rPr>
        <w:t xml:space="preserve"> </w:t>
      </w:r>
      <w:r w:rsidR="004D4781" w:rsidRPr="009459E5">
        <w:rPr>
          <w:rFonts w:asciiTheme="minorBidi" w:hAnsiTheme="minorBidi"/>
          <w:sz w:val="24"/>
          <w:szCs w:val="24"/>
        </w:rPr>
        <w:t xml:space="preserve">wurde eine wöchentliche Zusammenkunft geplant und ein </w:t>
      </w:r>
      <w:r w:rsidR="004D4781" w:rsidRPr="009459E5">
        <w:rPr>
          <w:rFonts w:asciiTheme="minorBidi" w:hAnsiTheme="minorBidi"/>
          <w:sz w:val="24"/>
          <w:szCs w:val="24"/>
          <w:highlight w:val="yellow"/>
        </w:rPr>
        <w:t>Teamleiter</w:t>
      </w:r>
      <w:r w:rsidR="004D4781" w:rsidRPr="009459E5">
        <w:rPr>
          <w:rFonts w:asciiTheme="minorBidi" w:hAnsiTheme="minorBidi"/>
          <w:sz w:val="24"/>
          <w:szCs w:val="24"/>
        </w:rPr>
        <w:t xml:space="preserve"> gewählt. Des weiteren </w:t>
      </w:r>
      <w:del w:id="4" w:author="Noah Schmitt" w:date="2020-11-30T06:12:00Z">
        <w:r w:rsidR="004D4781" w:rsidRPr="009459E5" w:rsidDel="00994EB3">
          <w:rPr>
            <w:rFonts w:asciiTheme="minorBidi" w:hAnsiTheme="minorBidi"/>
            <w:sz w:val="24"/>
            <w:szCs w:val="24"/>
          </w:rPr>
          <w:delText>verteilten wir alle Aufgaben so, dass jeder etwas machen konnte was ihm liegt und alle Spaß am Projekt hatten</w:delText>
        </w:r>
        <w:r w:rsidR="004D4781" w:rsidRPr="009459E5" w:rsidDel="00994EB3">
          <w:rPr>
            <w:rFonts w:asciiTheme="minorBidi" w:hAnsiTheme="minorBidi"/>
          </w:rPr>
          <w:delText>.</w:delText>
        </w:r>
      </w:del>
      <w:ins w:id="5" w:author="Noah Schmitt" w:date="2020-11-30T06:12:00Z">
        <w:r w:rsidR="00994EB3">
          <w:rPr>
            <w:rFonts w:asciiTheme="minorBidi" w:hAnsiTheme="minorBidi"/>
            <w:sz w:val="24"/>
            <w:szCs w:val="24"/>
          </w:rPr>
          <w:t xml:space="preserve">wurden Aufgaben verteilt, passend zum  </w:t>
        </w:r>
      </w:ins>
      <w:ins w:id="6" w:author="Noah Schmitt" w:date="2020-11-30T06:13:00Z">
        <w:r w:rsidR="00994EB3">
          <w:rPr>
            <w:rFonts w:asciiTheme="minorBidi" w:hAnsiTheme="minorBidi"/>
            <w:sz w:val="24"/>
            <w:szCs w:val="24"/>
          </w:rPr>
          <w:t xml:space="preserve">Kenntnisstanden der einzelnen Gruppenmitglieder, mit dem Ziel die Fähigkeiten </w:t>
        </w:r>
      </w:ins>
      <w:ins w:id="7" w:author="Noah Schmitt" w:date="2020-11-30T06:14:00Z">
        <w:r w:rsidR="00994EB3">
          <w:rPr>
            <w:rFonts w:asciiTheme="minorBidi" w:hAnsiTheme="minorBidi"/>
            <w:sz w:val="24"/>
            <w:szCs w:val="24"/>
          </w:rPr>
          <w:t>jedes einzelnen optimal zu forder und so maximalen Lernerfolg zu sichern.</w:t>
        </w:r>
      </w:ins>
    </w:p>
    <w:p w14:paraId="1F242E6A" w14:textId="77777777" w:rsidR="004D4781" w:rsidRDefault="004D4781" w:rsidP="004D4781"/>
    <w:p w14:paraId="4A15689B" w14:textId="77777777" w:rsidR="004D4781" w:rsidRDefault="004D4781" w:rsidP="004D4781"/>
    <w:p w14:paraId="325AE2D1" w14:textId="77777777" w:rsidR="004D4781" w:rsidRDefault="00E54039" w:rsidP="004D4781">
      <w:pPr>
        <w:pStyle w:val="Heading1"/>
        <w:rPr>
          <w:rFonts w:asciiTheme="minorBidi" w:hAnsiTheme="minorBidi" w:cstheme="minorBidi"/>
          <w:b/>
          <w:bCs/>
          <w:color w:val="000000" w:themeColor="text1"/>
          <w:sz w:val="44"/>
          <w:szCs w:val="44"/>
          <w:u w:val="single"/>
        </w:rPr>
      </w:pPr>
      <w:r>
        <w:rPr>
          <w:rFonts w:asciiTheme="minorBidi" w:hAnsiTheme="minorBidi" w:cstheme="minorBidi"/>
          <w:b/>
          <w:bCs/>
          <w:color w:val="000000" w:themeColor="text1"/>
          <w:sz w:val="44"/>
          <w:szCs w:val="44"/>
          <w:u w:val="single"/>
        </w:rPr>
        <w:t xml:space="preserve">2. </w:t>
      </w:r>
      <w:r w:rsidR="004D4781" w:rsidRPr="004D4781">
        <w:rPr>
          <w:rFonts w:asciiTheme="minorBidi" w:hAnsiTheme="minorBidi" w:cstheme="minorBidi"/>
          <w:b/>
          <w:bCs/>
          <w:color w:val="000000" w:themeColor="text1"/>
          <w:sz w:val="44"/>
          <w:szCs w:val="44"/>
          <w:u w:val="single"/>
        </w:rPr>
        <w:t>Produkt</w:t>
      </w:r>
    </w:p>
    <w:p w14:paraId="63BC43F7" w14:textId="77777777" w:rsidR="004D4781" w:rsidRDefault="004D4781" w:rsidP="004D4781"/>
    <w:p w14:paraId="488844FB" w14:textId="77777777" w:rsidR="004D4781" w:rsidRPr="009459E5" w:rsidRDefault="004D4781" w:rsidP="009B1A62">
      <w:pPr>
        <w:jc w:val="both"/>
        <w:rPr>
          <w:rFonts w:asciiTheme="minorBidi" w:hAnsiTheme="minorBidi"/>
          <w:sz w:val="24"/>
          <w:szCs w:val="24"/>
        </w:rPr>
      </w:pPr>
      <w:r w:rsidRPr="009459E5">
        <w:rPr>
          <w:rFonts w:asciiTheme="minorBidi" w:hAnsiTheme="minorBidi"/>
          <w:sz w:val="24"/>
          <w:szCs w:val="24"/>
        </w:rPr>
        <w:t>Zunächst gab es diverse Überlegungen</w:t>
      </w:r>
      <w:r w:rsidR="00CF64D5" w:rsidRPr="009459E5">
        <w:rPr>
          <w:rFonts w:asciiTheme="minorBidi" w:hAnsiTheme="minorBidi"/>
          <w:sz w:val="24"/>
          <w:szCs w:val="24"/>
        </w:rPr>
        <w:t xml:space="preserve"> für bzw. über verschiedene Produkte. Diese konnten sich am Ende jedoch nicht gegen die Naturex Pflege und Kosmetikprodukte bzw. die Naturex </w:t>
      </w:r>
      <w:r w:rsidRPr="009459E5">
        <w:rPr>
          <w:rFonts w:asciiTheme="minorBidi" w:hAnsiTheme="minorBidi"/>
          <w:sz w:val="24"/>
          <w:szCs w:val="24"/>
        </w:rPr>
        <w:t xml:space="preserve"> </w:t>
      </w:r>
      <w:commentRangeStart w:id="8"/>
      <w:r w:rsidR="00CF64D5" w:rsidRPr="009459E5">
        <w:rPr>
          <w:rFonts w:asciiTheme="minorBidi" w:hAnsiTheme="minorBidi"/>
          <w:sz w:val="24"/>
          <w:szCs w:val="24"/>
        </w:rPr>
        <w:t>Zahnpaste</w:t>
      </w:r>
      <w:commentRangeEnd w:id="8"/>
      <w:r w:rsidR="00076835">
        <w:rPr>
          <w:rStyle w:val="CommentReference"/>
        </w:rPr>
        <w:commentReference w:id="8"/>
      </w:r>
      <w:r w:rsidR="00CF64D5" w:rsidRPr="009459E5">
        <w:rPr>
          <w:rFonts w:asciiTheme="minorBidi" w:hAnsiTheme="minorBidi"/>
          <w:sz w:val="24"/>
          <w:szCs w:val="24"/>
        </w:rPr>
        <w:t xml:space="preserve"> durchsetzen.  Die Idee dahinter ist relativ simpel: um am immer größer werdenden Beauty-Interesse teilzuhaben bietet Naturex Schönheits- und Pflegeprodukte zum selber mischen/ herstellen an. Aufgrund der beschränkten Zeit, beläuft sich die </w:t>
      </w:r>
      <w:r w:rsidR="009B1A62" w:rsidRPr="009459E5">
        <w:rPr>
          <w:rFonts w:asciiTheme="minorBidi" w:hAnsiTheme="minorBidi"/>
          <w:sz w:val="24"/>
          <w:szCs w:val="24"/>
        </w:rPr>
        <w:t xml:space="preserve">aktuelle Produktauswahl nur auf die oben beschriebene </w:t>
      </w:r>
      <w:r w:rsidR="00CF64D5" w:rsidRPr="009459E5">
        <w:rPr>
          <w:rFonts w:asciiTheme="minorBidi" w:hAnsiTheme="minorBidi"/>
          <w:sz w:val="24"/>
          <w:szCs w:val="24"/>
        </w:rPr>
        <w:t xml:space="preserve">Zahncreme. </w:t>
      </w:r>
      <w:r w:rsidR="00CA464E" w:rsidRPr="009459E5">
        <w:rPr>
          <w:rFonts w:asciiTheme="minorBidi" w:hAnsiTheme="minorBidi"/>
          <w:sz w:val="24"/>
          <w:szCs w:val="24"/>
        </w:rPr>
        <w:t xml:space="preserve">Die Sets funktionieren ähnlich wie Kuchenbackmischungen, man muss also nur wenige billige Zutaten hinzufügen, um sein gewünschtes </w:t>
      </w:r>
      <w:r w:rsidR="009B1A62" w:rsidRPr="009459E5">
        <w:rPr>
          <w:rFonts w:asciiTheme="minorBidi" w:hAnsiTheme="minorBidi"/>
          <w:sz w:val="24"/>
          <w:szCs w:val="24"/>
        </w:rPr>
        <w:t>Pflege</w:t>
      </w:r>
      <w:r w:rsidR="00CA464E" w:rsidRPr="009459E5">
        <w:rPr>
          <w:rFonts w:asciiTheme="minorBidi" w:hAnsiTheme="minorBidi"/>
          <w:sz w:val="24"/>
          <w:szCs w:val="24"/>
        </w:rPr>
        <w:t>produkt zu erhalten. Aufgrund der Modularität der Zahncremebestandteile ist es möglich diese viel verschieden zu variieren und diverse verschieden Geschmacksrichtungen anzubieten.</w:t>
      </w:r>
      <w:r w:rsidR="009B1A62" w:rsidRPr="009459E5">
        <w:rPr>
          <w:rFonts w:asciiTheme="minorBidi" w:hAnsiTheme="minorBidi"/>
          <w:sz w:val="24"/>
          <w:szCs w:val="24"/>
        </w:rPr>
        <w:t xml:space="preserve"> </w:t>
      </w:r>
      <w:r w:rsidR="00CF64D5" w:rsidRPr="009459E5">
        <w:rPr>
          <w:rFonts w:asciiTheme="minorBidi" w:hAnsiTheme="minorBidi"/>
          <w:sz w:val="24"/>
          <w:szCs w:val="24"/>
        </w:rPr>
        <w:t>Die Bestandteile der Mischung sind, wie der Name “Naturex“ schon verspricht rein natür</w:t>
      </w:r>
      <w:r w:rsidR="00CA464E" w:rsidRPr="009459E5">
        <w:rPr>
          <w:rFonts w:asciiTheme="minorBidi" w:hAnsiTheme="minorBidi"/>
          <w:sz w:val="24"/>
          <w:szCs w:val="24"/>
        </w:rPr>
        <w:t>lich angebaut, hergestellt und k</w:t>
      </w:r>
      <w:r w:rsidR="00CF64D5" w:rsidRPr="009459E5">
        <w:rPr>
          <w:rFonts w:asciiTheme="minorBidi" w:hAnsiTheme="minorBidi"/>
          <w:sz w:val="24"/>
          <w:szCs w:val="24"/>
        </w:rPr>
        <w:t>lim</w:t>
      </w:r>
      <w:r w:rsidR="00CA464E" w:rsidRPr="009459E5">
        <w:rPr>
          <w:rFonts w:asciiTheme="minorBidi" w:hAnsiTheme="minorBidi"/>
          <w:sz w:val="24"/>
          <w:szCs w:val="24"/>
        </w:rPr>
        <w:t>a</w:t>
      </w:r>
      <w:r w:rsidR="00CF64D5" w:rsidRPr="009459E5">
        <w:rPr>
          <w:rFonts w:asciiTheme="minorBidi" w:hAnsiTheme="minorBidi"/>
          <w:sz w:val="24"/>
          <w:szCs w:val="24"/>
        </w:rPr>
        <w:t>freundlich transportiert (so ist zumindest die Idee).</w:t>
      </w:r>
      <w:r w:rsidR="00CA464E" w:rsidRPr="009459E5">
        <w:rPr>
          <w:rFonts w:asciiTheme="minorBidi" w:hAnsiTheme="minorBidi"/>
          <w:sz w:val="24"/>
          <w:szCs w:val="24"/>
        </w:rPr>
        <w:t xml:space="preserve"> </w:t>
      </w:r>
    </w:p>
    <w:p w14:paraId="2ECB1A64" w14:textId="77777777" w:rsidR="009B1A62" w:rsidRDefault="009B1A62" w:rsidP="009B1A62">
      <w:pPr>
        <w:jc w:val="both"/>
        <w:rPr>
          <w:sz w:val="24"/>
          <w:szCs w:val="24"/>
        </w:rPr>
      </w:pPr>
    </w:p>
    <w:p w14:paraId="40C03390" w14:textId="77777777" w:rsidR="009B1A62" w:rsidRDefault="009B1A62" w:rsidP="009B1A62">
      <w:pPr>
        <w:jc w:val="both"/>
        <w:rPr>
          <w:sz w:val="24"/>
          <w:szCs w:val="24"/>
        </w:rPr>
      </w:pPr>
    </w:p>
    <w:p w14:paraId="2886EEDC" w14:textId="77777777" w:rsidR="009B1A62" w:rsidRDefault="009B1A62" w:rsidP="009B1A62">
      <w:pPr>
        <w:jc w:val="both"/>
        <w:rPr>
          <w:sz w:val="24"/>
          <w:szCs w:val="24"/>
        </w:rPr>
      </w:pPr>
    </w:p>
    <w:p w14:paraId="5B8635B4" w14:textId="77777777" w:rsidR="009B1A62" w:rsidRDefault="009B1A62" w:rsidP="009B1A62">
      <w:pPr>
        <w:jc w:val="both"/>
        <w:rPr>
          <w:sz w:val="24"/>
          <w:szCs w:val="24"/>
        </w:rPr>
      </w:pPr>
    </w:p>
    <w:p w14:paraId="46C714AE" w14:textId="77777777" w:rsidR="009B1A62" w:rsidRDefault="009B1A62" w:rsidP="009B1A62">
      <w:pPr>
        <w:jc w:val="both"/>
        <w:rPr>
          <w:sz w:val="24"/>
          <w:szCs w:val="24"/>
        </w:rPr>
      </w:pPr>
    </w:p>
    <w:p w14:paraId="5E712C54" w14:textId="77777777" w:rsidR="009B1A62" w:rsidRDefault="00E54039" w:rsidP="009B1A62">
      <w:pPr>
        <w:pStyle w:val="Heading1"/>
        <w:rPr>
          <w:rFonts w:asciiTheme="minorBidi" w:hAnsiTheme="minorBidi" w:cstheme="minorBidi"/>
          <w:b/>
          <w:bCs/>
          <w:color w:val="000000" w:themeColor="text1"/>
          <w:sz w:val="40"/>
          <w:szCs w:val="40"/>
          <w:u w:val="single"/>
        </w:rPr>
      </w:pPr>
      <w:r>
        <w:rPr>
          <w:rFonts w:asciiTheme="minorBidi" w:hAnsiTheme="minorBidi" w:cstheme="minorBidi"/>
          <w:b/>
          <w:bCs/>
          <w:color w:val="000000" w:themeColor="text1"/>
          <w:sz w:val="40"/>
          <w:szCs w:val="40"/>
          <w:u w:val="single"/>
        </w:rPr>
        <w:t xml:space="preserve">3. </w:t>
      </w:r>
      <w:commentRangeStart w:id="9"/>
      <w:r w:rsidR="009B1A62" w:rsidRPr="009B1A62">
        <w:rPr>
          <w:rFonts w:asciiTheme="minorBidi" w:hAnsiTheme="minorBidi" w:cstheme="minorBidi"/>
          <w:b/>
          <w:bCs/>
          <w:color w:val="000000" w:themeColor="text1"/>
          <w:sz w:val="40"/>
          <w:szCs w:val="40"/>
          <w:u w:val="single"/>
        </w:rPr>
        <w:t>Umsetzung</w:t>
      </w:r>
      <w:commentRangeEnd w:id="9"/>
      <w:r w:rsidR="00E518D1">
        <w:rPr>
          <w:rStyle w:val="CommentReference"/>
          <w:rFonts w:asciiTheme="minorHAnsi" w:eastAsiaTheme="minorEastAsia" w:hAnsiTheme="minorHAnsi" w:cstheme="minorBidi"/>
          <w:color w:val="auto"/>
        </w:rPr>
        <w:commentReference w:id="9"/>
      </w:r>
    </w:p>
    <w:p w14:paraId="36BE798B" w14:textId="77777777" w:rsidR="009B1A62" w:rsidRDefault="009B1A62" w:rsidP="009B1A62"/>
    <w:p w14:paraId="444999F8" w14:textId="323CB6E6" w:rsidR="009B1A62" w:rsidRPr="009459E5" w:rsidRDefault="009B1A62" w:rsidP="000D527B">
      <w:pPr>
        <w:jc w:val="both"/>
        <w:rPr>
          <w:rFonts w:asciiTheme="minorBidi" w:hAnsiTheme="minorBidi"/>
          <w:sz w:val="24"/>
          <w:szCs w:val="24"/>
        </w:rPr>
      </w:pPr>
      <w:r w:rsidRPr="009459E5">
        <w:rPr>
          <w:rFonts w:asciiTheme="minorBidi" w:hAnsiTheme="minorBidi"/>
          <w:sz w:val="24"/>
          <w:szCs w:val="24"/>
        </w:rPr>
        <w:t>Nach dem für uns sehr erfolgreichen Projektstart und der damit verbundenen Einteilung unseres Teams, begannen wir einen Projektplan zu erstellen. Zunächst entwickelten wir</w:t>
      </w:r>
      <w:ins w:id="10" w:author="Noah Schmitt" w:date="2020-11-30T06:17:00Z">
        <w:r w:rsidR="00994EB3">
          <w:rPr>
            <w:rFonts w:asciiTheme="minorBidi" w:hAnsiTheme="minorBidi"/>
            <w:sz w:val="24"/>
            <w:szCs w:val="24"/>
          </w:rPr>
          <w:t>, mir hilfe eines Moodboards,</w:t>
        </w:r>
      </w:ins>
      <w:r w:rsidRPr="009459E5">
        <w:rPr>
          <w:rFonts w:asciiTheme="minorBidi" w:hAnsiTheme="minorBidi"/>
          <w:sz w:val="24"/>
          <w:szCs w:val="24"/>
        </w:rPr>
        <w:t xml:space="preserve"> ein Design, das optimal zu unseren Bedürfnissen und Anforderungen passte. Dieses inspiriert</w:t>
      </w:r>
      <w:r w:rsidR="00906503" w:rsidRPr="009459E5">
        <w:rPr>
          <w:rFonts w:asciiTheme="minorBidi" w:hAnsiTheme="minorBidi"/>
          <w:sz w:val="24"/>
          <w:szCs w:val="24"/>
        </w:rPr>
        <w:t>e sich</w:t>
      </w:r>
      <w:r w:rsidRPr="009459E5">
        <w:rPr>
          <w:rFonts w:asciiTheme="minorBidi" w:hAnsiTheme="minorBidi"/>
          <w:sz w:val="24"/>
          <w:szCs w:val="24"/>
        </w:rPr>
        <w:t xml:space="preserve"> </w:t>
      </w:r>
      <w:r w:rsidR="00906503" w:rsidRPr="009459E5">
        <w:rPr>
          <w:rFonts w:asciiTheme="minorBidi" w:hAnsiTheme="minorBidi"/>
          <w:sz w:val="24"/>
          <w:szCs w:val="24"/>
        </w:rPr>
        <w:t xml:space="preserve">an </w:t>
      </w:r>
      <w:r w:rsidRPr="009459E5">
        <w:rPr>
          <w:rFonts w:asciiTheme="minorBidi" w:hAnsiTheme="minorBidi"/>
          <w:sz w:val="24"/>
          <w:szCs w:val="24"/>
        </w:rPr>
        <w:t xml:space="preserve">vielen großen </w:t>
      </w:r>
      <w:r w:rsidR="00906503" w:rsidRPr="009459E5">
        <w:rPr>
          <w:rFonts w:asciiTheme="minorBidi" w:hAnsiTheme="minorBidi"/>
          <w:sz w:val="24"/>
          <w:szCs w:val="24"/>
        </w:rPr>
        <w:t>namenhaften Webseiten</w:t>
      </w:r>
      <w:r w:rsidRPr="009459E5">
        <w:rPr>
          <w:rFonts w:asciiTheme="minorBidi" w:hAnsiTheme="minorBidi"/>
          <w:sz w:val="24"/>
          <w:szCs w:val="24"/>
        </w:rPr>
        <w:t xml:space="preserve"> wie Apple oder </w:t>
      </w:r>
      <w:r w:rsidRPr="009459E5">
        <w:rPr>
          <w:rFonts w:asciiTheme="minorBidi" w:hAnsiTheme="minorBidi"/>
          <w:sz w:val="24"/>
          <w:szCs w:val="24"/>
          <w:highlight w:val="yellow"/>
        </w:rPr>
        <w:t>XX</w:t>
      </w:r>
      <w:ins w:id="11" w:author="Noah Schmitt" w:date="2020-11-30T06:18:00Z">
        <w:r w:rsidR="00994EB3">
          <w:rPr>
            <w:rFonts w:asciiTheme="minorBidi" w:hAnsiTheme="minorBidi"/>
            <w:sz w:val="24"/>
            <w:szCs w:val="24"/>
            <w:highlight w:val="yellow"/>
          </w:rPr>
          <w:t>Xbilou oder maybeline?</w:t>
        </w:r>
      </w:ins>
      <w:r w:rsidRPr="009459E5">
        <w:rPr>
          <w:rFonts w:asciiTheme="minorBidi" w:hAnsiTheme="minorBidi"/>
          <w:sz w:val="24"/>
          <w:szCs w:val="24"/>
          <w:highlight w:val="yellow"/>
        </w:rPr>
        <w:t>XXX</w:t>
      </w:r>
      <w:r w:rsidRPr="009459E5">
        <w:rPr>
          <w:rFonts w:asciiTheme="minorBidi" w:hAnsiTheme="minorBidi"/>
          <w:sz w:val="24"/>
          <w:szCs w:val="24"/>
        </w:rPr>
        <w:t xml:space="preserve">. Als dann das finale Design feststand begann wir mit dem Aufbau und dem Grundgerüst der Webseite. </w:t>
      </w:r>
      <w:r w:rsidR="00906503" w:rsidRPr="009459E5">
        <w:rPr>
          <w:rFonts w:asciiTheme="minorBidi" w:hAnsiTheme="minorBidi"/>
          <w:sz w:val="24"/>
          <w:szCs w:val="24"/>
        </w:rPr>
        <w:t xml:space="preserve">Dieses erfolgte traditionell in </w:t>
      </w:r>
      <w:ins w:id="12" w:author="Noah Schmitt" w:date="2020-11-29T15:59:00Z">
        <w:r w:rsidR="00C526B0">
          <w:rPr>
            <w:rFonts w:asciiTheme="minorBidi" w:hAnsiTheme="minorBidi"/>
            <w:sz w:val="24"/>
            <w:szCs w:val="24"/>
          </w:rPr>
          <w:t>HTML</w:t>
        </w:r>
      </w:ins>
      <w:del w:id="13" w:author="Noah Schmitt" w:date="2020-11-29T15:59:00Z">
        <w:r w:rsidR="00906503" w:rsidRPr="009459E5" w:rsidDel="00C526B0">
          <w:rPr>
            <w:rFonts w:asciiTheme="minorBidi" w:hAnsiTheme="minorBidi"/>
            <w:sz w:val="24"/>
            <w:szCs w:val="24"/>
          </w:rPr>
          <w:delText>Java</w:delText>
        </w:r>
      </w:del>
      <w:r w:rsidR="00906503" w:rsidRPr="009459E5">
        <w:rPr>
          <w:rFonts w:asciiTheme="minorBidi" w:hAnsiTheme="minorBidi"/>
          <w:sz w:val="24"/>
          <w:szCs w:val="24"/>
        </w:rPr>
        <w:t xml:space="preserve"> und CSS. Dabei erwies sich Github als sehr nützliches Tool damit mehrere gleichzeitig am </w:t>
      </w:r>
      <w:ins w:id="14" w:author="Noah Schmitt" w:date="2020-11-30T06:19:00Z">
        <w:r w:rsidR="00994EB3">
          <w:rPr>
            <w:rFonts w:asciiTheme="minorBidi" w:hAnsiTheme="minorBidi"/>
            <w:sz w:val="24"/>
            <w:szCs w:val="24"/>
          </w:rPr>
          <w:t>Quellcode</w:t>
        </w:r>
      </w:ins>
      <w:del w:id="15" w:author="Noah Schmitt" w:date="2020-11-30T06:19:00Z">
        <w:r w:rsidR="00906503" w:rsidRPr="009459E5" w:rsidDel="00994EB3">
          <w:rPr>
            <w:rFonts w:asciiTheme="minorBidi" w:hAnsiTheme="minorBidi"/>
            <w:sz w:val="24"/>
            <w:szCs w:val="24"/>
          </w:rPr>
          <w:delText>Aufbau</w:delText>
        </w:r>
      </w:del>
      <w:r w:rsidR="00906503" w:rsidRPr="009459E5">
        <w:rPr>
          <w:rFonts w:asciiTheme="minorBidi" w:hAnsiTheme="minorBidi"/>
          <w:sz w:val="24"/>
          <w:szCs w:val="24"/>
        </w:rPr>
        <w:t xml:space="preserve"> arbeiten konnten.</w:t>
      </w:r>
      <w:ins w:id="16" w:author="Noah Schmitt" w:date="2020-11-30T06:39:00Z">
        <w:r w:rsidR="00E04F15">
          <w:rPr>
            <w:rFonts w:asciiTheme="minorBidi" w:hAnsiTheme="minorBidi"/>
            <w:sz w:val="24"/>
            <w:szCs w:val="24"/>
          </w:rPr>
          <w:t xml:space="preserve"> </w:t>
        </w:r>
      </w:ins>
      <w:ins w:id="17" w:author="Noah Schmitt" w:date="2020-11-30T06:40:00Z">
        <w:r w:rsidR="00E04F15">
          <w:rPr>
            <w:rFonts w:asciiTheme="minorBidi" w:hAnsiTheme="minorBidi"/>
            <w:sz w:val="24"/>
            <w:szCs w:val="24"/>
          </w:rPr>
          <w:t xml:space="preserve">Zur Kommunikation nutzten wir Discord da diese, zunächst für das Gaming Mileu gedachte Platform über </w:t>
        </w:r>
      </w:ins>
      <w:ins w:id="18" w:author="Noah Schmitt" w:date="2020-11-30T06:41:00Z">
        <w:r w:rsidR="00E04F15">
          <w:rPr>
            <w:rFonts w:asciiTheme="minorBidi" w:hAnsiTheme="minorBidi"/>
            <w:sz w:val="24"/>
            <w:szCs w:val="24"/>
          </w:rPr>
          <w:t>gute Möglichkeiten der Organisation verfügt und Bildschirmübertragungen sowie Sprach- und Textchats</w:t>
        </w:r>
      </w:ins>
      <w:ins w:id="19" w:author="Noah Schmitt" w:date="2020-11-30T06:42:00Z">
        <w:r w:rsidR="00E04F15">
          <w:rPr>
            <w:rFonts w:asciiTheme="minorBidi" w:hAnsiTheme="minorBidi"/>
            <w:sz w:val="24"/>
            <w:szCs w:val="24"/>
          </w:rPr>
          <w:t xml:space="preserve"> ermöglicht. Für die Distribution der Aufgaben benutzten wir Trello da dieses Tool uns ermöglichte ei</w:t>
        </w:r>
      </w:ins>
      <w:ins w:id="20" w:author="Noah Schmitt" w:date="2020-11-30T06:43:00Z">
        <w:r w:rsidR="00E04F15">
          <w:rPr>
            <w:rFonts w:asciiTheme="minorBidi" w:hAnsiTheme="minorBidi"/>
            <w:sz w:val="24"/>
            <w:szCs w:val="24"/>
          </w:rPr>
          <w:t>nen guten Überblick über den Stand der Projekts zu bewahren.</w:t>
        </w:r>
      </w:ins>
      <w:r w:rsidR="00906503" w:rsidRPr="009459E5">
        <w:rPr>
          <w:rFonts w:asciiTheme="minorBidi" w:hAnsiTheme="minorBidi"/>
          <w:sz w:val="24"/>
          <w:szCs w:val="24"/>
        </w:rPr>
        <w:t xml:space="preserve"> </w:t>
      </w:r>
      <w:r w:rsidR="000D527B" w:rsidRPr="009459E5">
        <w:rPr>
          <w:rFonts w:asciiTheme="minorBidi" w:hAnsiTheme="minorBidi"/>
          <w:sz w:val="24"/>
          <w:szCs w:val="24"/>
        </w:rPr>
        <w:t xml:space="preserve">Mit Vollendung des groben Aufbaus, war </w:t>
      </w:r>
      <w:r w:rsidRPr="009459E5">
        <w:rPr>
          <w:rFonts w:asciiTheme="minorBidi" w:hAnsiTheme="minorBidi"/>
          <w:sz w:val="24"/>
          <w:szCs w:val="24"/>
        </w:rPr>
        <w:t>unser erstes Ziel im Projektplan</w:t>
      </w:r>
      <w:r w:rsidR="000D527B" w:rsidRPr="009459E5">
        <w:rPr>
          <w:rFonts w:asciiTheme="minorBidi" w:hAnsiTheme="minorBidi"/>
          <w:sz w:val="24"/>
          <w:szCs w:val="24"/>
        </w:rPr>
        <w:t xml:space="preserve"> geschafft</w:t>
      </w:r>
      <w:r w:rsidRPr="009459E5">
        <w:rPr>
          <w:rFonts w:asciiTheme="minorBidi" w:hAnsiTheme="minorBidi"/>
          <w:sz w:val="24"/>
          <w:szCs w:val="24"/>
        </w:rPr>
        <w:t xml:space="preserve">. Um dieses Gerüst mit Inhalt zu füllen, kam im Anschluss die zweite Phase, in der wir Bilder und GIF’s </w:t>
      </w:r>
      <w:r w:rsidR="00C0002B" w:rsidRPr="009459E5">
        <w:rPr>
          <w:rFonts w:asciiTheme="minorBidi" w:hAnsiTheme="minorBidi"/>
          <w:sz w:val="24"/>
          <w:szCs w:val="24"/>
        </w:rPr>
        <w:t xml:space="preserve">suchten und Texte zum Produkt </w:t>
      </w:r>
      <w:r w:rsidRPr="009459E5">
        <w:rPr>
          <w:rFonts w:asciiTheme="minorBidi" w:hAnsiTheme="minorBidi"/>
          <w:sz w:val="24"/>
          <w:szCs w:val="24"/>
        </w:rPr>
        <w:t>schrieben.</w:t>
      </w:r>
      <w:r w:rsidR="00C0002B" w:rsidRPr="009459E5">
        <w:rPr>
          <w:rFonts w:asciiTheme="minorBidi" w:hAnsiTheme="minorBidi"/>
          <w:sz w:val="24"/>
          <w:szCs w:val="24"/>
        </w:rPr>
        <w:t xml:space="preserve"> Währenddessen beschäftigte sich ein anderer Teil des Teams damit </w:t>
      </w:r>
      <w:ins w:id="21" w:author="Noah Schmitt" w:date="2020-11-30T06:33:00Z">
        <w:r w:rsidR="00E04F15">
          <w:rPr>
            <w:rFonts w:asciiTheme="minorBidi" w:hAnsiTheme="minorBidi"/>
            <w:sz w:val="24"/>
            <w:szCs w:val="24"/>
          </w:rPr>
          <w:t>den Header und den Footer zu er</w:t>
        </w:r>
      </w:ins>
      <w:ins w:id="22" w:author="Noah Schmitt" w:date="2020-11-30T06:34:00Z">
        <w:r w:rsidR="00E04F15">
          <w:rPr>
            <w:rFonts w:asciiTheme="minorBidi" w:hAnsiTheme="minorBidi"/>
            <w:sz w:val="24"/>
            <w:szCs w:val="24"/>
          </w:rPr>
          <w:t>stellen</w:t>
        </w:r>
      </w:ins>
      <w:del w:id="23" w:author="Noah Schmitt" w:date="2020-11-30T06:19:00Z">
        <w:r w:rsidR="00C0002B" w:rsidRPr="009459E5" w:rsidDel="00994EB3">
          <w:rPr>
            <w:rFonts w:asciiTheme="minorBidi" w:hAnsiTheme="minorBidi"/>
            <w:sz w:val="24"/>
            <w:szCs w:val="24"/>
            <w:highlight w:val="yellow"/>
          </w:rPr>
          <w:delText>XXXXX was passierte bei der Programmierung? XXXXX</w:delText>
        </w:r>
        <w:r w:rsidR="00C0002B" w:rsidRPr="009459E5" w:rsidDel="00994EB3">
          <w:rPr>
            <w:rFonts w:asciiTheme="minorBidi" w:hAnsiTheme="minorBidi"/>
            <w:sz w:val="24"/>
            <w:szCs w:val="24"/>
          </w:rPr>
          <w:delText xml:space="preserve"> </w:delText>
        </w:r>
      </w:del>
      <w:r w:rsidR="00C0002B" w:rsidRPr="009459E5">
        <w:rPr>
          <w:rFonts w:asciiTheme="minorBidi" w:hAnsiTheme="minorBidi"/>
          <w:sz w:val="24"/>
          <w:szCs w:val="24"/>
        </w:rPr>
        <w:t xml:space="preserve">. Als beides zusammen fertig war, wurden die Texte und Bilder in die Webseite eingebunden und sie ging online. Damit </w:t>
      </w:r>
      <w:r w:rsidR="000D527B" w:rsidRPr="009459E5">
        <w:rPr>
          <w:rFonts w:asciiTheme="minorBidi" w:hAnsiTheme="minorBidi"/>
          <w:sz w:val="24"/>
          <w:szCs w:val="24"/>
        </w:rPr>
        <w:t xml:space="preserve">war ein sehr großer Schritt </w:t>
      </w:r>
      <w:r w:rsidR="00C0002B" w:rsidRPr="009459E5">
        <w:rPr>
          <w:rFonts w:asciiTheme="minorBidi" w:hAnsiTheme="minorBidi"/>
          <w:sz w:val="24"/>
          <w:szCs w:val="24"/>
        </w:rPr>
        <w:t>im Projektplan geschafft, den Aufbau mit Inhalt zu füllen und die Webseite zu starten.</w:t>
      </w:r>
      <w:ins w:id="24" w:author="Noah Schmitt" w:date="2020-11-30T06:21:00Z">
        <w:r w:rsidR="00994EB3">
          <w:rPr>
            <w:rFonts w:asciiTheme="minorBidi" w:hAnsiTheme="minorBidi"/>
            <w:sz w:val="24"/>
            <w:szCs w:val="24"/>
          </w:rPr>
          <w:t xml:space="preserve"> Zwischenzeitlich wurde auch der Server mithilfe von Herrn</w:t>
        </w:r>
      </w:ins>
      <w:ins w:id="25" w:author="Noah Schmitt" w:date="2020-11-30T06:22:00Z">
        <w:r w:rsidR="00994EB3">
          <w:rPr>
            <w:rFonts w:asciiTheme="minorBidi" w:hAnsiTheme="minorBidi"/>
            <w:sz w:val="24"/>
            <w:szCs w:val="24"/>
          </w:rPr>
          <w:t xml:space="preserve"> Faber und Herrn Bahrs eingerichtet und die Seite darauf hoch </w:t>
        </w:r>
        <w:r w:rsidR="00CC371F">
          <w:rPr>
            <w:rFonts w:asciiTheme="minorBidi" w:hAnsiTheme="minorBidi"/>
            <w:sz w:val="24"/>
            <w:szCs w:val="24"/>
          </w:rPr>
          <w:t xml:space="preserve">geladen damit </w:t>
        </w:r>
      </w:ins>
      <w:ins w:id="26" w:author="Noah Schmitt" w:date="2020-11-30T06:23:00Z">
        <w:r w:rsidR="00CC371F">
          <w:rPr>
            <w:rFonts w:asciiTheme="minorBidi" w:hAnsiTheme="minorBidi"/>
            <w:sz w:val="24"/>
            <w:szCs w:val="24"/>
          </w:rPr>
          <w:t xml:space="preserve">schon Geschwindigkeitstests und </w:t>
        </w:r>
        <w:r w:rsidR="00CC371F" w:rsidRPr="00CC371F">
          <w:rPr>
            <w:rFonts w:asciiTheme="minorBidi" w:hAnsiTheme="minorBidi"/>
            <w:sz w:val="24"/>
            <w:szCs w:val="24"/>
            <w:highlight w:val="yellow"/>
            <w:rPrChange w:id="27" w:author="Noah Schmitt" w:date="2020-11-30T06:24:00Z">
              <w:rPr>
                <w:rFonts w:asciiTheme="minorBidi" w:hAnsiTheme="minorBidi"/>
                <w:sz w:val="24"/>
                <w:szCs w:val="24"/>
              </w:rPr>
            </w:rPrChange>
          </w:rPr>
          <w:t>XXX Fachbegriff für</w:t>
        </w:r>
      </w:ins>
      <w:ins w:id="28" w:author="Noah Schmitt" w:date="2020-11-30T06:24:00Z">
        <w:r w:rsidR="00CC371F" w:rsidRPr="00CC371F">
          <w:rPr>
            <w:rFonts w:asciiTheme="minorBidi" w:hAnsiTheme="minorBidi"/>
            <w:sz w:val="24"/>
            <w:szCs w:val="24"/>
            <w:highlight w:val="yellow"/>
            <w:rPrChange w:id="29" w:author="Noah Schmitt" w:date="2020-11-30T06:24:00Z">
              <w:rPr>
                <w:rFonts w:asciiTheme="minorBidi" w:hAnsiTheme="minorBidi"/>
                <w:sz w:val="24"/>
                <w:szCs w:val="24"/>
              </w:rPr>
            </w:rPrChange>
          </w:rPr>
          <w:t xml:space="preserve"> layout tests der seite</w:t>
        </w:r>
      </w:ins>
      <w:ins w:id="30" w:author="Noah Schmitt" w:date="2020-11-30T06:23:00Z">
        <w:r w:rsidR="00CC371F" w:rsidRPr="00CC371F">
          <w:rPr>
            <w:rFonts w:asciiTheme="minorBidi" w:hAnsiTheme="minorBidi"/>
            <w:sz w:val="24"/>
            <w:szCs w:val="24"/>
            <w:highlight w:val="yellow"/>
            <w:rPrChange w:id="31" w:author="Noah Schmitt" w:date="2020-11-30T06:24:00Z">
              <w:rPr>
                <w:rFonts w:asciiTheme="minorBidi" w:hAnsiTheme="minorBidi"/>
                <w:sz w:val="24"/>
                <w:szCs w:val="24"/>
              </w:rPr>
            </w:rPrChange>
          </w:rPr>
          <w:t>XXX</w:t>
        </w:r>
      </w:ins>
      <w:r w:rsidR="00C0002B" w:rsidRPr="009459E5">
        <w:rPr>
          <w:rFonts w:asciiTheme="minorBidi" w:hAnsiTheme="minorBidi"/>
          <w:sz w:val="24"/>
          <w:szCs w:val="24"/>
        </w:rPr>
        <w:t xml:space="preserve"> Da wir uns am Anfang klare Designziele gesetzt haben, begann wir im Anschluss daran, die Seite optisch aufzuarbeiten. Angefangen mit einem Stimmigen Farbkonzept, ergaben sich viele kleinere Probleme, die sich im laufe der Zeit zeigten,</w:t>
      </w:r>
      <w:ins w:id="32" w:author="Noah Schmitt" w:date="2020-11-30T06:25:00Z">
        <w:r w:rsidR="00CC371F">
          <w:rPr>
            <w:rFonts w:asciiTheme="minorBidi" w:hAnsiTheme="minorBidi"/>
            <w:sz w:val="24"/>
            <w:szCs w:val="24"/>
          </w:rPr>
          <w:t xml:space="preserve"> </w:t>
        </w:r>
      </w:ins>
      <w:r w:rsidR="00C0002B" w:rsidRPr="009459E5">
        <w:rPr>
          <w:rFonts w:asciiTheme="minorBidi" w:hAnsiTheme="minorBidi"/>
          <w:sz w:val="24"/>
          <w:szCs w:val="24"/>
        </w:rPr>
        <w:t xml:space="preserve"> mit denen niemand </w:t>
      </w:r>
      <w:r w:rsidR="000D527B" w:rsidRPr="009459E5">
        <w:rPr>
          <w:rFonts w:asciiTheme="minorBidi" w:hAnsiTheme="minorBidi"/>
          <w:sz w:val="24"/>
          <w:szCs w:val="24"/>
        </w:rPr>
        <w:t>vorher gerechnet hatte</w:t>
      </w:r>
      <w:r w:rsidR="00C0002B" w:rsidRPr="009459E5">
        <w:rPr>
          <w:rFonts w:asciiTheme="minorBidi" w:hAnsiTheme="minorBidi"/>
          <w:sz w:val="24"/>
          <w:szCs w:val="24"/>
        </w:rPr>
        <w:t>. So war, um ein Beispiel zu nennen, der</w:t>
      </w:r>
      <w:ins w:id="33" w:author="Noah Schmitt" w:date="2020-11-30T06:25:00Z">
        <w:r w:rsidR="00CC371F">
          <w:rPr>
            <w:rFonts w:asciiTheme="minorBidi" w:hAnsiTheme="minorBidi"/>
            <w:sz w:val="24"/>
            <w:szCs w:val="24"/>
          </w:rPr>
          <w:t xml:space="preserve"> geplante</w:t>
        </w:r>
      </w:ins>
      <w:r w:rsidR="00C0002B" w:rsidRPr="009459E5">
        <w:rPr>
          <w:rFonts w:asciiTheme="minorBidi" w:hAnsiTheme="minorBidi"/>
          <w:sz w:val="24"/>
          <w:szCs w:val="24"/>
        </w:rPr>
        <w:t xml:space="preserve"> “</w:t>
      </w:r>
      <w:r w:rsidR="00C0002B" w:rsidRPr="00E54039">
        <w:rPr>
          <w:rFonts w:asciiTheme="minorBidi" w:hAnsiTheme="minorBidi"/>
          <w:sz w:val="24"/>
          <w:szCs w:val="24"/>
          <w:highlight w:val="yellow"/>
        </w:rPr>
        <w:t>Snapscroll-Effekt</w:t>
      </w:r>
      <w:r w:rsidR="00C0002B" w:rsidRPr="009459E5">
        <w:rPr>
          <w:rFonts w:asciiTheme="minorBidi" w:hAnsiTheme="minorBidi"/>
          <w:sz w:val="24"/>
          <w:szCs w:val="24"/>
        </w:rPr>
        <w:t>“ auf der Mobilen Version suboptimal</w:t>
      </w:r>
      <w:ins w:id="34" w:author="Noah Schmitt" w:date="2020-11-30T06:26:00Z">
        <w:r w:rsidR="00CC371F">
          <w:rPr>
            <w:rFonts w:asciiTheme="minorBidi" w:hAnsiTheme="minorBidi"/>
            <w:sz w:val="24"/>
            <w:szCs w:val="24"/>
          </w:rPr>
          <w:t>,</w:t>
        </w:r>
      </w:ins>
      <w:r w:rsidR="00C0002B" w:rsidRPr="009459E5">
        <w:rPr>
          <w:rFonts w:asciiTheme="minorBidi" w:hAnsiTheme="minorBidi"/>
          <w:sz w:val="24"/>
          <w:szCs w:val="24"/>
        </w:rPr>
        <w:t xml:space="preserve"> </w:t>
      </w:r>
      <w:ins w:id="35" w:author="Noah Schmitt" w:date="2020-11-30T06:26:00Z">
        <w:r w:rsidR="00CC371F">
          <w:rPr>
            <w:rFonts w:asciiTheme="minorBidi" w:hAnsiTheme="minorBidi"/>
            <w:sz w:val="24"/>
            <w:szCs w:val="24"/>
          </w:rPr>
          <w:t xml:space="preserve">da Mobile Browser die durch </w:t>
        </w:r>
      </w:ins>
      <w:ins w:id="36" w:author="Noah Schmitt" w:date="2020-11-30T06:27:00Z">
        <w:r w:rsidR="00CC371F">
          <w:rPr>
            <w:rFonts w:asciiTheme="minorBidi" w:hAnsiTheme="minorBidi"/>
            <w:sz w:val="24"/>
            <w:szCs w:val="24"/>
          </w:rPr>
          <w:t>Touch-Eingabe bedient werden anders auf das Konzept reagierten</w:t>
        </w:r>
      </w:ins>
      <w:del w:id="37" w:author="Noah Schmitt" w:date="2020-11-30T06:26:00Z">
        <w:r w:rsidR="00C0002B" w:rsidRPr="009459E5" w:rsidDel="00CC371F">
          <w:rPr>
            <w:rFonts w:asciiTheme="minorBidi" w:hAnsiTheme="minorBidi"/>
            <w:sz w:val="24"/>
            <w:szCs w:val="24"/>
          </w:rPr>
          <w:delText>un</w:delText>
        </w:r>
      </w:del>
      <w:del w:id="38" w:author="Noah Schmitt" w:date="2020-11-30T06:25:00Z">
        <w:r w:rsidR="00C0002B" w:rsidRPr="009459E5" w:rsidDel="00CC371F">
          <w:rPr>
            <w:rFonts w:asciiTheme="minorBidi" w:hAnsiTheme="minorBidi"/>
            <w:sz w:val="24"/>
            <w:szCs w:val="24"/>
          </w:rPr>
          <w:delText>d einige Bilder stellten sich nicht mehr in der gewünschten Qualität dar</w:delText>
        </w:r>
      </w:del>
      <w:r w:rsidR="00C0002B" w:rsidRPr="009459E5">
        <w:rPr>
          <w:rFonts w:asciiTheme="minorBidi" w:hAnsiTheme="minorBidi"/>
          <w:sz w:val="24"/>
          <w:szCs w:val="24"/>
        </w:rPr>
        <w:t>.</w:t>
      </w:r>
      <w:ins w:id="39" w:author="Noah Schmitt" w:date="2020-11-30T06:28:00Z">
        <w:r w:rsidR="00CC371F">
          <w:rPr>
            <w:rFonts w:asciiTheme="minorBidi" w:hAnsiTheme="minorBidi"/>
            <w:sz w:val="24"/>
            <w:szCs w:val="24"/>
          </w:rPr>
          <w:t xml:space="preserve"> Die Entscheidung diesen Effekt zunächst hinten anzustellen und sich auf die Fertigstellung der Seite zu konzentrieren</w:t>
        </w:r>
      </w:ins>
      <w:ins w:id="40" w:author="Noah Schmitt" w:date="2020-11-30T06:29:00Z">
        <w:r w:rsidR="00CC371F">
          <w:rPr>
            <w:rFonts w:asciiTheme="minorBidi" w:hAnsiTheme="minorBidi"/>
            <w:sz w:val="24"/>
            <w:szCs w:val="24"/>
          </w:rPr>
          <w:t xml:space="preserve"> stellte sich als richtig heraus.</w:t>
        </w:r>
      </w:ins>
      <w:r w:rsidR="00C0002B" w:rsidRPr="009459E5">
        <w:rPr>
          <w:rFonts w:asciiTheme="minorBidi" w:hAnsiTheme="minorBidi"/>
          <w:sz w:val="24"/>
          <w:szCs w:val="24"/>
        </w:rPr>
        <w:t xml:space="preserve"> </w:t>
      </w:r>
      <w:r w:rsidR="000D527B" w:rsidRPr="009459E5">
        <w:rPr>
          <w:rFonts w:asciiTheme="minorBidi" w:hAnsiTheme="minorBidi"/>
          <w:sz w:val="24"/>
          <w:szCs w:val="24"/>
        </w:rPr>
        <w:t xml:space="preserve">Diese kleinen, aber vielen Probleme und die Designoptimierung waren prägend für die dritte Projektphase, in der das Design ursprünglich im Vordergrund stehen sollte. Die vierte, und letzte Phase, sollte sich nach unseren Vorstellungen voll um </w:t>
      </w:r>
      <w:ins w:id="41" w:author="Noah Schmitt" w:date="2020-11-30T06:30:00Z">
        <w:r w:rsidR="00CC371F">
          <w:rPr>
            <w:rFonts w:asciiTheme="minorBidi" w:hAnsiTheme="minorBidi"/>
            <w:sz w:val="24"/>
            <w:szCs w:val="24"/>
          </w:rPr>
          <w:t xml:space="preserve">die endgültige </w:t>
        </w:r>
      </w:ins>
      <w:r w:rsidR="000D527B" w:rsidRPr="009459E5">
        <w:rPr>
          <w:rFonts w:asciiTheme="minorBidi" w:hAnsiTheme="minorBidi"/>
          <w:sz w:val="24"/>
          <w:szCs w:val="24"/>
        </w:rPr>
        <w:t xml:space="preserve">Optimierung für alle Plattformen, also Mobil, Desktop und Großbildschirm, und </w:t>
      </w:r>
      <w:ins w:id="42" w:author="Noah Schmitt" w:date="2020-11-30T06:30:00Z">
        <w:r w:rsidR="00CC371F">
          <w:rPr>
            <w:rFonts w:asciiTheme="minorBidi" w:hAnsiTheme="minorBidi"/>
            <w:sz w:val="24"/>
            <w:szCs w:val="24"/>
          </w:rPr>
          <w:t xml:space="preserve">um </w:t>
        </w:r>
      </w:ins>
      <w:r w:rsidR="000D527B" w:rsidRPr="009459E5">
        <w:rPr>
          <w:rFonts w:asciiTheme="minorBidi" w:hAnsiTheme="minorBidi"/>
          <w:sz w:val="24"/>
          <w:szCs w:val="24"/>
        </w:rPr>
        <w:t xml:space="preserve">Ladegeschwindigkeit drehen. </w:t>
      </w:r>
      <w:ins w:id="43" w:author="Noah Schmitt" w:date="2020-11-30T06:30:00Z">
        <w:r w:rsidR="00CC371F" w:rsidRPr="00CC371F">
          <w:rPr>
            <w:rFonts w:asciiTheme="minorBidi" w:hAnsiTheme="minorBidi"/>
            <w:sz w:val="24"/>
            <w:szCs w:val="24"/>
            <w:rPrChange w:id="44" w:author="Noah Schmitt" w:date="2020-11-30T06:31:00Z">
              <w:rPr>
                <w:rFonts w:asciiTheme="minorBidi" w:hAnsiTheme="minorBidi"/>
                <w:sz w:val="24"/>
                <w:szCs w:val="24"/>
                <w:highlight w:val="yellow"/>
              </w:rPr>
            </w:rPrChange>
          </w:rPr>
          <w:t>Hierbe</w:t>
        </w:r>
      </w:ins>
      <w:ins w:id="45" w:author="Noah Schmitt" w:date="2020-11-30T06:31:00Z">
        <w:r w:rsidR="00CC371F">
          <w:rPr>
            <w:rFonts w:asciiTheme="minorBidi" w:hAnsiTheme="minorBidi"/>
            <w:sz w:val="24"/>
            <w:szCs w:val="24"/>
          </w:rPr>
          <w:t>i testeten wir die Seite auf Googles PageSpeed und erziehlten (für Mobil) Ergebnisse zwischen 70 und 80.</w:t>
        </w:r>
      </w:ins>
      <w:ins w:id="46" w:author="Noah Schmitt" w:date="2020-11-30T06:32:00Z">
        <w:r w:rsidR="00CC371F">
          <w:rPr>
            <w:rFonts w:asciiTheme="minorBidi" w:hAnsiTheme="minorBidi"/>
            <w:sz w:val="24"/>
            <w:szCs w:val="24"/>
          </w:rPr>
          <w:t xml:space="preserve"> Damit waren wir nicht zufrieden und lernten Konzepte über Ladezeiten wie beispielsweise über das Bildformat .webp</w:t>
        </w:r>
        <w:r w:rsidR="00E04F15">
          <w:rPr>
            <w:rFonts w:asciiTheme="minorBidi" w:hAnsiTheme="minorBidi"/>
            <w:sz w:val="24"/>
            <w:szCs w:val="24"/>
          </w:rPr>
          <w:t xml:space="preserve"> mit dem die Ladezeiten reduz</w:t>
        </w:r>
      </w:ins>
      <w:ins w:id="47" w:author="Noah Schmitt" w:date="2020-11-30T06:33:00Z">
        <w:r w:rsidR="00E04F15">
          <w:rPr>
            <w:rFonts w:asciiTheme="minorBidi" w:hAnsiTheme="minorBidi"/>
            <w:sz w:val="24"/>
            <w:szCs w:val="24"/>
          </w:rPr>
          <w:t>iert werden konnten</w:t>
        </w:r>
      </w:ins>
      <w:ins w:id="48" w:author="Noah Schmitt" w:date="2020-11-30T06:34:00Z">
        <w:r w:rsidR="00E04F15">
          <w:rPr>
            <w:rFonts w:asciiTheme="minorBidi" w:hAnsiTheme="minorBidi"/>
            <w:sz w:val="24"/>
            <w:szCs w:val="24"/>
          </w:rPr>
          <w:t>, über responsive Images und darüber das Googles Robo</w:t>
        </w:r>
      </w:ins>
      <w:ins w:id="49" w:author="Noah Schmitt" w:date="2020-11-30T06:35:00Z">
        <w:r w:rsidR="00E04F15">
          <w:rPr>
            <w:rFonts w:asciiTheme="minorBidi" w:hAnsiTheme="minorBidi"/>
            <w:sz w:val="24"/>
            <w:szCs w:val="24"/>
          </w:rPr>
          <w:t xml:space="preserve">to </w:t>
        </w:r>
        <w:r w:rsidR="00E04F15">
          <w:rPr>
            <w:rFonts w:asciiTheme="minorBidi" w:hAnsiTheme="minorBidi"/>
            <w:sz w:val="24"/>
            <w:szCs w:val="24"/>
          </w:rPr>
          <w:lastRenderedPageBreak/>
          <w:t xml:space="preserve">als Schrift wohl doch nicht die beste Wahl für Geschwindigkeit ist. Wer könnte bei 2 Sekunden Ladezeit </w:t>
        </w:r>
      </w:ins>
      <w:ins w:id="50" w:author="Noah Schmitt" w:date="2020-11-30T06:36:00Z">
        <w:r w:rsidR="00E04F15">
          <w:rPr>
            <w:rFonts w:asciiTheme="minorBidi" w:hAnsiTheme="minorBidi"/>
            <w:sz w:val="24"/>
            <w:szCs w:val="24"/>
          </w:rPr>
          <w:t>widersprechen?</w:t>
        </w:r>
      </w:ins>
      <w:del w:id="51" w:author="Noah Schmitt" w:date="2020-11-30T06:30:00Z">
        <w:r w:rsidR="000D527B" w:rsidRPr="009459E5" w:rsidDel="00CC371F">
          <w:rPr>
            <w:rFonts w:asciiTheme="minorBidi" w:hAnsiTheme="minorBidi"/>
            <w:sz w:val="24"/>
            <w:szCs w:val="24"/>
            <w:highlight w:val="yellow"/>
          </w:rPr>
          <w:delText>XXX Was machten wir dazu?XXX</w:delText>
        </w:r>
      </w:del>
    </w:p>
    <w:p w14:paraId="56A49C14" w14:textId="77777777" w:rsidR="00F2356A" w:rsidRDefault="00F2356A" w:rsidP="000D527B">
      <w:pPr>
        <w:jc w:val="both"/>
        <w:rPr>
          <w:sz w:val="24"/>
          <w:szCs w:val="24"/>
        </w:rPr>
      </w:pPr>
    </w:p>
    <w:p w14:paraId="04049511" w14:textId="77777777" w:rsidR="00F2356A" w:rsidRDefault="00F2356A" w:rsidP="000D527B">
      <w:pPr>
        <w:jc w:val="both"/>
        <w:rPr>
          <w:sz w:val="24"/>
          <w:szCs w:val="24"/>
        </w:rPr>
      </w:pPr>
    </w:p>
    <w:p w14:paraId="3ED772EF" w14:textId="77777777" w:rsidR="00F2356A" w:rsidRDefault="00F2356A" w:rsidP="000D527B">
      <w:pPr>
        <w:jc w:val="both"/>
        <w:rPr>
          <w:sz w:val="24"/>
          <w:szCs w:val="24"/>
        </w:rPr>
      </w:pPr>
    </w:p>
    <w:p w14:paraId="6A6118C8" w14:textId="77777777" w:rsidR="00F2356A" w:rsidRDefault="00F2356A" w:rsidP="000D527B">
      <w:pPr>
        <w:jc w:val="both"/>
        <w:rPr>
          <w:sz w:val="24"/>
          <w:szCs w:val="24"/>
        </w:rPr>
      </w:pPr>
    </w:p>
    <w:p w14:paraId="2A00A852" w14:textId="77777777" w:rsidR="00F2356A" w:rsidRDefault="00F2356A" w:rsidP="000D527B">
      <w:pPr>
        <w:jc w:val="both"/>
        <w:rPr>
          <w:sz w:val="24"/>
          <w:szCs w:val="24"/>
        </w:rPr>
      </w:pPr>
    </w:p>
    <w:p w14:paraId="76460855" w14:textId="77777777" w:rsidR="00F2356A" w:rsidRDefault="00F2356A" w:rsidP="000D527B">
      <w:pPr>
        <w:jc w:val="both"/>
        <w:rPr>
          <w:sz w:val="24"/>
          <w:szCs w:val="24"/>
        </w:rPr>
      </w:pPr>
    </w:p>
    <w:p w14:paraId="77BAAE12" w14:textId="77777777" w:rsidR="00F2356A" w:rsidRDefault="00F2356A" w:rsidP="000D527B">
      <w:pPr>
        <w:jc w:val="both"/>
        <w:rPr>
          <w:sz w:val="24"/>
          <w:szCs w:val="24"/>
        </w:rPr>
      </w:pPr>
    </w:p>
    <w:p w14:paraId="4FB4D8DB" w14:textId="77777777" w:rsidR="00F2356A" w:rsidRDefault="00F2356A" w:rsidP="000D527B">
      <w:pPr>
        <w:jc w:val="both"/>
        <w:rPr>
          <w:sz w:val="24"/>
          <w:szCs w:val="24"/>
        </w:rPr>
      </w:pPr>
    </w:p>
    <w:p w14:paraId="67F02E2F" w14:textId="77777777" w:rsidR="006D0A95" w:rsidRDefault="006D0A95" w:rsidP="000D527B">
      <w:pPr>
        <w:jc w:val="both"/>
        <w:rPr>
          <w:sz w:val="24"/>
          <w:szCs w:val="24"/>
        </w:rPr>
      </w:pPr>
    </w:p>
    <w:p w14:paraId="0428BF1C" w14:textId="77777777" w:rsidR="00F2356A" w:rsidRDefault="00506F0E" w:rsidP="000D527B">
      <w:pPr>
        <w:jc w:val="both"/>
        <w:rPr>
          <w:sz w:val="24"/>
          <w:szCs w:val="24"/>
        </w:rPr>
      </w:pPr>
      <w:r w:rsidRPr="00506F0E">
        <w:rPr>
          <w:b/>
          <w:bCs/>
          <w:sz w:val="44"/>
          <w:szCs w:val="44"/>
          <w:u w:val="single"/>
        </w:rPr>
        <w:t>4.</w:t>
      </w:r>
      <w:r w:rsidR="006D0A95">
        <w:rPr>
          <w:b/>
          <w:bCs/>
          <w:sz w:val="44"/>
          <w:szCs w:val="44"/>
          <w:u w:val="single"/>
        </w:rPr>
        <w:t xml:space="preserve"> </w:t>
      </w:r>
      <w:r w:rsidRPr="00506F0E">
        <w:rPr>
          <w:rFonts w:asciiTheme="minorBidi" w:hAnsiTheme="minorBidi"/>
          <w:b/>
          <w:bCs/>
          <w:sz w:val="44"/>
          <w:szCs w:val="44"/>
          <w:u w:val="single"/>
        </w:rPr>
        <w:t>kommentierter Quelltext</w:t>
      </w:r>
    </w:p>
    <w:p w14:paraId="2A383638" w14:textId="77777777" w:rsidR="00F2356A" w:rsidRPr="000D527B" w:rsidRDefault="00F2356A" w:rsidP="000D527B">
      <w:pPr>
        <w:jc w:val="both"/>
        <w:rPr>
          <w:sz w:val="24"/>
          <w:szCs w:val="24"/>
        </w:rPr>
      </w:pPr>
    </w:p>
    <w:p w14:paraId="4984B9CA" w14:textId="77777777" w:rsidR="009B1A62" w:rsidRDefault="009B1A62" w:rsidP="000040E7">
      <w:pPr>
        <w:jc w:val="both"/>
        <w:rPr>
          <w:sz w:val="24"/>
          <w:szCs w:val="24"/>
        </w:rPr>
      </w:pPr>
    </w:p>
    <w:p w14:paraId="03D8641C" w14:textId="77777777" w:rsidR="009B1A62" w:rsidRDefault="009B1A62" w:rsidP="000040E7">
      <w:pPr>
        <w:jc w:val="both"/>
        <w:rPr>
          <w:sz w:val="24"/>
          <w:szCs w:val="24"/>
        </w:rPr>
      </w:pPr>
    </w:p>
    <w:p w14:paraId="1F8544F7" w14:textId="77777777" w:rsidR="009B1A62" w:rsidRDefault="009B1A62" w:rsidP="000040E7">
      <w:pPr>
        <w:jc w:val="both"/>
        <w:rPr>
          <w:sz w:val="24"/>
          <w:szCs w:val="24"/>
        </w:rPr>
      </w:pPr>
    </w:p>
    <w:p w14:paraId="56B37372" w14:textId="31EA23D7" w:rsidR="009B1A62" w:rsidRDefault="00E04F15" w:rsidP="000040E7">
      <w:pPr>
        <w:jc w:val="both"/>
        <w:rPr>
          <w:sz w:val="24"/>
          <w:szCs w:val="24"/>
        </w:rPr>
      </w:pPr>
      <w:ins w:id="52" w:author="Noah Schmitt" w:date="2020-11-30T06:36:00Z">
        <w:r w:rsidRPr="00E04F15">
          <w:rPr>
            <w:sz w:val="24"/>
            <w:szCs w:val="24"/>
            <w:highlight w:val="yellow"/>
            <w:rPrChange w:id="53" w:author="Noah Schmitt" w:date="2020-11-30T06:37:00Z">
              <w:rPr>
                <w:sz w:val="24"/>
                <w:szCs w:val="24"/>
              </w:rPr>
            </w:rPrChange>
          </w:rPr>
          <w:t xml:space="preserve">Wahrscheinlich ein Paar Details zu den Flexboxen, den </w:t>
        </w:r>
      </w:ins>
      <w:ins w:id="54" w:author="Noah Schmitt" w:date="2020-11-30T06:37:00Z">
        <w:r w:rsidRPr="00E04F15">
          <w:rPr>
            <w:sz w:val="24"/>
            <w:szCs w:val="24"/>
            <w:highlight w:val="yellow"/>
            <w:rPrChange w:id="55" w:author="Noah Schmitt" w:date="2020-11-30T06:37:00Z">
              <w:rPr>
                <w:sz w:val="24"/>
                <w:szCs w:val="24"/>
              </w:rPr>
            </w:rPrChange>
          </w:rPr>
          <w:t>Adaptiven Bildern</w:t>
        </w:r>
        <w:r>
          <w:rPr>
            <w:sz w:val="24"/>
            <w:szCs w:val="24"/>
          </w:rPr>
          <w:t xml:space="preserve"> </w:t>
        </w:r>
      </w:ins>
    </w:p>
    <w:p w14:paraId="3D60D3B3" w14:textId="77777777" w:rsidR="009B1A62" w:rsidRDefault="009B1A62" w:rsidP="000040E7">
      <w:pPr>
        <w:jc w:val="both"/>
        <w:rPr>
          <w:sz w:val="24"/>
          <w:szCs w:val="24"/>
        </w:rPr>
      </w:pPr>
    </w:p>
    <w:p w14:paraId="46A65A76" w14:textId="77777777" w:rsidR="009B1A62" w:rsidRDefault="009B1A62" w:rsidP="000040E7">
      <w:pPr>
        <w:jc w:val="both"/>
        <w:rPr>
          <w:sz w:val="24"/>
          <w:szCs w:val="24"/>
        </w:rPr>
      </w:pPr>
    </w:p>
    <w:p w14:paraId="76E931F0" w14:textId="77777777" w:rsidR="009B1A62" w:rsidRDefault="009B1A62" w:rsidP="000040E7">
      <w:pPr>
        <w:jc w:val="both"/>
        <w:rPr>
          <w:sz w:val="24"/>
          <w:szCs w:val="24"/>
        </w:rPr>
      </w:pPr>
    </w:p>
    <w:p w14:paraId="6B2DB28E" w14:textId="77777777" w:rsidR="006D0A95" w:rsidRDefault="006D0A95" w:rsidP="000040E7">
      <w:pPr>
        <w:jc w:val="both"/>
        <w:rPr>
          <w:sz w:val="24"/>
          <w:szCs w:val="24"/>
        </w:rPr>
      </w:pPr>
    </w:p>
    <w:p w14:paraId="5327E0DB" w14:textId="77777777" w:rsidR="006D0A95" w:rsidRDefault="006D0A95" w:rsidP="000040E7">
      <w:pPr>
        <w:jc w:val="both"/>
        <w:rPr>
          <w:sz w:val="24"/>
          <w:szCs w:val="24"/>
        </w:rPr>
      </w:pPr>
    </w:p>
    <w:p w14:paraId="3BEA015C" w14:textId="77777777" w:rsidR="006D0A95" w:rsidRDefault="006D0A95" w:rsidP="000040E7">
      <w:pPr>
        <w:jc w:val="both"/>
        <w:rPr>
          <w:sz w:val="24"/>
          <w:szCs w:val="24"/>
        </w:rPr>
      </w:pPr>
    </w:p>
    <w:p w14:paraId="1B42EB0F" w14:textId="77777777" w:rsidR="006D0A95" w:rsidRDefault="006D0A95" w:rsidP="000040E7">
      <w:pPr>
        <w:jc w:val="both"/>
        <w:rPr>
          <w:sz w:val="24"/>
          <w:szCs w:val="24"/>
        </w:rPr>
      </w:pPr>
    </w:p>
    <w:p w14:paraId="7140609C" w14:textId="77777777" w:rsidR="006D0A95" w:rsidRDefault="006D0A95" w:rsidP="000040E7">
      <w:pPr>
        <w:jc w:val="both"/>
        <w:rPr>
          <w:sz w:val="24"/>
          <w:szCs w:val="24"/>
        </w:rPr>
      </w:pPr>
    </w:p>
    <w:p w14:paraId="4DC7296C" w14:textId="77777777" w:rsidR="006D0A95" w:rsidRDefault="006D0A95" w:rsidP="000040E7">
      <w:pPr>
        <w:jc w:val="both"/>
        <w:rPr>
          <w:sz w:val="24"/>
          <w:szCs w:val="24"/>
        </w:rPr>
      </w:pPr>
    </w:p>
    <w:p w14:paraId="6C8CEBAC" w14:textId="77777777" w:rsidR="006D0A95" w:rsidRDefault="006D0A95" w:rsidP="000040E7">
      <w:pPr>
        <w:jc w:val="both"/>
        <w:rPr>
          <w:sz w:val="24"/>
          <w:szCs w:val="24"/>
        </w:rPr>
      </w:pPr>
    </w:p>
    <w:p w14:paraId="753A24B6" w14:textId="77777777" w:rsidR="006D0A95" w:rsidRDefault="006D0A95" w:rsidP="000040E7">
      <w:pPr>
        <w:jc w:val="both"/>
        <w:rPr>
          <w:sz w:val="24"/>
          <w:szCs w:val="24"/>
        </w:rPr>
      </w:pPr>
    </w:p>
    <w:p w14:paraId="529F4471" w14:textId="77777777" w:rsidR="006D0A95" w:rsidRDefault="006D0A95" w:rsidP="000040E7">
      <w:pPr>
        <w:jc w:val="both"/>
        <w:rPr>
          <w:sz w:val="24"/>
          <w:szCs w:val="24"/>
        </w:rPr>
      </w:pPr>
    </w:p>
    <w:p w14:paraId="4311734D" w14:textId="77777777" w:rsidR="006D0A95" w:rsidRDefault="006D0A95" w:rsidP="000040E7">
      <w:pPr>
        <w:jc w:val="both"/>
        <w:rPr>
          <w:sz w:val="24"/>
          <w:szCs w:val="24"/>
        </w:rPr>
      </w:pPr>
    </w:p>
    <w:p w14:paraId="0F81190F" w14:textId="77777777" w:rsidR="006D0A95" w:rsidRDefault="006D0A95" w:rsidP="000040E7">
      <w:pPr>
        <w:jc w:val="both"/>
        <w:rPr>
          <w:sz w:val="24"/>
          <w:szCs w:val="24"/>
        </w:rPr>
      </w:pPr>
    </w:p>
    <w:p w14:paraId="66AAFDE2" w14:textId="77777777" w:rsidR="006D0A95" w:rsidRDefault="006D0A95" w:rsidP="000040E7">
      <w:pPr>
        <w:jc w:val="both"/>
        <w:rPr>
          <w:sz w:val="24"/>
          <w:szCs w:val="24"/>
        </w:rPr>
      </w:pPr>
    </w:p>
    <w:p w14:paraId="48DAB219" w14:textId="77777777" w:rsidR="006D0A95" w:rsidRDefault="006D0A95" w:rsidP="000040E7">
      <w:pPr>
        <w:jc w:val="both"/>
        <w:rPr>
          <w:sz w:val="24"/>
          <w:szCs w:val="24"/>
        </w:rPr>
      </w:pPr>
    </w:p>
    <w:p w14:paraId="08EF519C" w14:textId="77777777" w:rsidR="006D0A95" w:rsidRDefault="006D0A95" w:rsidP="000040E7">
      <w:pPr>
        <w:jc w:val="both"/>
        <w:rPr>
          <w:sz w:val="24"/>
          <w:szCs w:val="24"/>
        </w:rPr>
      </w:pPr>
    </w:p>
    <w:p w14:paraId="601A900F" w14:textId="77777777" w:rsidR="006D0A95" w:rsidRDefault="006D0A95" w:rsidP="000040E7">
      <w:pPr>
        <w:jc w:val="both"/>
        <w:rPr>
          <w:sz w:val="24"/>
          <w:szCs w:val="24"/>
        </w:rPr>
      </w:pPr>
    </w:p>
    <w:p w14:paraId="761566BD" w14:textId="77777777" w:rsidR="006D0A95" w:rsidRDefault="006D0A95" w:rsidP="000040E7">
      <w:pPr>
        <w:jc w:val="both"/>
        <w:rPr>
          <w:sz w:val="24"/>
          <w:szCs w:val="24"/>
        </w:rPr>
      </w:pPr>
    </w:p>
    <w:p w14:paraId="2E1351F4" w14:textId="77777777" w:rsidR="006D0A95" w:rsidRDefault="006D0A95" w:rsidP="000040E7">
      <w:pPr>
        <w:jc w:val="both"/>
        <w:rPr>
          <w:sz w:val="24"/>
          <w:szCs w:val="24"/>
        </w:rPr>
      </w:pPr>
    </w:p>
    <w:p w14:paraId="363BC9B2" w14:textId="77777777" w:rsidR="006D0A95" w:rsidRPr="006D0A95" w:rsidRDefault="006D0A95" w:rsidP="006D0A95">
      <w:pPr>
        <w:pStyle w:val="Heading1"/>
        <w:rPr>
          <w:rFonts w:asciiTheme="minorBidi" w:hAnsiTheme="minorBidi" w:cstheme="minorBidi"/>
          <w:b/>
          <w:bCs/>
          <w:color w:val="000000" w:themeColor="text1"/>
          <w:sz w:val="44"/>
          <w:szCs w:val="44"/>
          <w:u w:val="single"/>
        </w:rPr>
      </w:pPr>
      <w:r>
        <w:rPr>
          <w:rFonts w:asciiTheme="minorBidi" w:hAnsiTheme="minorBidi" w:cstheme="minorBidi"/>
          <w:b/>
          <w:bCs/>
          <w:color w:val="000000" w:themeColor="text1"/>
          <w:sz w:val="44"/>
          <w:szCs w:val="44"/>
          <w:u w:val="single"/>
        </w:rPr>
        <w:t>5.</w:t>
      </w:r>
      <w:r w:rsidRPr="006D0A95">
        <w:rPr>
          <w:rFonts w:asciiTheme="minorBidi" w:hAnsiTheme="minorBidi" w:cstheme="minorBidi"/>
          <w:b/>
          <w:bCs/>
          <w:color w:val="000000" w:themeColor="text1"/>
          <w:sz w:val="44"/>
          <w:szCs w:val="44"/>
          <w:u w:val="single"/>
        </w:rPr>
        <w:t xml:space="preserve"> Fazit</w:t>
      </w:r>
    </w:p>
    <w:p w14:paraId="2EB57327" w14:textId="77777777" w:rsidR="006D0A95" w:rsidRDefault="006D0A95" w:rsidP="006D0A95">
      <w:pPr>
        <w:jc w:val="both"/>
        <w:rPr>
          <w:rFonts w:asciiTheme="minorBidi" w:hAnsiTheme="minorBidi"/>
          <w:b/>
          <w:bCs/>
          <w:sz w:val="44"/>
          <w:szCs w:val="44"/>
          <w:u w:val="single"/>
        </w:rPr>
      </w:pPr>
    </w:p>
    <w:p w14:paraId="020F6F92" w14:textId="77777777" w:rsidR="006D0A95" w:rsidRPr="006D0A95" w:rsidRDefault="006D0A95" w:rsidP="00AC54E8">
      <w:pPr>
        <w:jc w:val="both"/>
        <w:rPr>
          <w:rFonts w:asciiTheme="minorBidi" w:hAnsiTheme="minorBidi"/>
          <w:sz w:val="24"/>
          <w:szCs w:val="24"/>
        </w:rPr>
      </w:pPr>
      <w:r w:rsidRPr="006D0A95">
        <w:rPr>
          <w:rFonts w:asciiTheme="minorBidi" w:hAnsiTheme="minorBidi"/>
          <w:sz w:val="24"/>
          <w:szCs w:val="24"/>
        </w:rPr>
        <w:t xml:space="preserve">Das Naturex Projekt bzw. die dazugehörige </w:t>
      </w:r>
      <w:r>
        <w:rPr>
          <w:rFonts w:asciiTheme="minorBidi" w:hAnsiTheme="minorBidi"/>
          <w:sz w:val="24"/>
          <w:szCs w:val="24"/>
        </w:rPr>
        <w:t xml:space="preserve">Webseite </w:t>
      </w:r>
      <w:r w:rsidRPr="006D0A95">
        <w:rPr>
          <w:rFonts w:asciiTheme="minorBidi" w:hAnsiTheme="minorBidi"/>
          <w:sz w:val="24"/>
          <w:szCs w:val="24"/>
        </w:rPr>
        <w:t>al</w:t>
      </w:r>
      <w:r>
        <w:rPr>
          <w:rFonts w:asciiTheme="minorBidi" w:hAnsiTheme="minorBidi"/>
          <w:sz w:val="24"/>
          <w:szCs w:val="24"/>
        </w:rPr>
        <w:t>s Gruppe zu erstellen, war für u</w:t>
      </w:r>
      <w:r w:rsidRPr="006D0A95">
        <w:rPr>
          <w:rFonts w:asciiTheme="minorBidi" w:hAnsiTheme="minorBidi"/>
          <w:sz w:val="24"/>
          <w:szCs w:val="24"/>
        </w:rPr>
        <w:t>ns alle eine interessante und spannende Erfahrung.</w:t>
      </w:r>
      <w:r w:rsidR="007263B2">
        <w:rPr>
          <w:rFonts w:asciiTheme="minorBidi" w:hAnsiTheme="minorBidi"/>
          <w:sz w:val="24"/>
          <w:szCs w:val="24"/>
        </w:rPr>
        <w:t xml:space="preserve"> Während des gesamten Projektes klappte die Zusammenarbeit und Kommunikation trotz Corona und der damit nicht vorhandenen Nähe zueinander, sehr gut. Die diversen Programme wie Github und D</w:t>
      </w:r>
      <w:r w:rsidR="00B1399E">
        <w:rPr>
          <w:rFonts w:asciiTheme="minorBidi" w:hAnsiTheme="minorBidi"/>
          <w:sz w:val="24"/>
          <w:szCs w:val="24"/>
        </w:rPr>
        <w:t xml:space="preserve">iscord haben </w:t>
      </w:r>
      <w:r w:rsidR="00AC54E8">
        <w:rPr>
          <w:rFonts w:asciiTheme="minorBidi" w:hAnsiTheme="minorBidi"/>
          <w:sz w:val="24"/>
          <w:szCs w:val="24"/>
        </w:rPr>
        <w:t>einen entschieden dabei</w:t>
      </w:r>
      <w:r w:rsidR="00B1399E">
        <w:rPr>
          <w:rFonts w:asciiTheme="minorBidi" w:hAnsiTheme="minorBidi"/>
          <w:sz w:val="24"/>
          <w:szCs w:val="24"/>
        </w:rPr>
        <w:t xml:space="preserve"> geholfen</w:t>
      </w:r>
      <w:r w:rsidR="007263B2">
        <w:rPr>
          <w:rFonts w:asciiTheme="minorBidi" w:hAnsiTheme="minorBidi"/>
          <w:sz w:val="24"/>
          <w:szCs w:val="24"/>
        </w:rPr>
        <w:t xml:space="preserve">. </w:t>
      </w:r>
      <w:r w:rsidR="00B1399E">
        <w:rPr>
          <w:rFonts w:asciiTheme="minorBidi" w:hAnsiTheme="minorBidi"/>
          <w:sz w:val="24"/>
          <w:szCs w:val="24"/>
        </w:rPr>
        <w:t>Die Projektziele, die wir uns am Anfang gesetzt haben, konnten wir sehr zufriedenstellend umsetzten. Zu diesem Erfolg, hat auch der Projektplan, welchen wir Anfangs erstellten maßgeblich beigetragen. Durch einige kleinere Probleme welche während des Projektes im Programm auftauchten, wurde der Lerneffekt, den wir alle hatten, noch deutlich verstärkt, da diese zum um- bzw. querdenken anregten. Generell lässt sich feststellen, dass alle durch dieses Projekt einen sehr gute Einblicke, darin bekommen haben, wie man Webseiten aufbaut und auch nachhaltig entwickelt. Ein Wissenszuwachs war vor allem in den Bereichen HTML/</w:t>
      </w:r>
      <w:del w:id="56" w:author="Noah Schmitt" w:date="2020-11-29T16:02:00Z">
        <w:r w:rsidR="00B1399E" w:rsidDel="00C526B0">
          <w:rPr>
            <w:rFonts w:asciiTheme="minorBidi" w:hAnsiTheme="minorBidi"/>
            <w:sz w:val="24"/>
            <w:szCs w:val="24"/>
          </w:rPr>
          <w:delText xml:space="preserve"> </w:delText>
        </w:r>
      </w:del>
      <w:r w:rsidR="00B1399E">
        <w:rPr>
          <w:rFonts w:asciiTheme="minorBidi" w:hAnsiTheme="minorBidi"/>
          <w:sz w:val="24"/>
          <w:szCs w:val="24"/>
        </w:rPr>
        <w:t>CSS, also der eigentlichen Webseite, aber auch im Projektmanagement zu verzeichnen. Schlussendlic</w:t>
      </w:r>
      <w:r w:rsidR="00AC54E8">
        <w:rPr>
          <w:rFonts w:asciiTheme="minorBidi" w:hAnsiTheme="minorBidi"/>
          <w:sz w:val="24"/>
          <w:szCs w:val="24"/>
        </w:rPr>
        <w:t xml:space="preserve">h bleibt zu sagen, dass wir als Gruppe zusammen </w:t>
      </w:r>
      <w:r w:rsidR="00B1399E">
        <w:rPr>
          <w:rFonts w:asciiTheme="minorBidi" w:hAnsiTheme="minorBidi"/>
          <w:sz w:val="24"/>
          <w:szCs w:val="24"/>
        </w:rPr>
        <w:t>sehr viel Spaß bei dem Projekt hatten und gerne zusammengearbeitet haben. Ein Bonus der dabei für uns alle noch bei rauskommt</w:t>
      </w:r>
      <w:r w:rsidR="00AC54E8">
        <w:rPr>
          <w:rFonts w:asciiTheme="minorBidi" w:hAnsiTheme="minorBidi"/>
          <w:sz w:val="24"/>
          <w:szCs w:val="24"/>
        </w:rPr>
        <w:t>,</w:t>
      </w:r>
      <w:r w:rsidR="00B1399E">
        <w:rPr>
          <w:rFonts w:asciiTheme="minorBidi" w:hAnsiTheme="minorBidi"/>
          <w:sz w:val="24"/>
          <w:szCs w:val="24"/>
        </w:rPr>
        <w:t xml:space="preserve"> ist ein enormer Wissensgewinn</w:t>
      </w:r>
      <w:r w:rsidR="00AC54E8">
        <w:rPr>
          <w:rFonts w:asciiTheme="minorBidi" w:hAnsiTheme="minorBidi"/>
          <w:sz w:val="24"/>
          <w:szCs w:val="24"/>
        </w:rPr>
        <w:t>,</w:t>
      </w:r>
      <w:r w:rsidR="00B1399E">
        <w:rPr>
          <w:rFonts w:asciiTheme="minorBidi" w:hAnsiTheme="minorBidi"/>
          <w:sz w:val="24"/>
          <w:szCs w:val="24"/>
        </w:rPr>
        <w:t xml:space="preserve"> in der Webseiten Entwicklung und </w:t>
      </w:r>
      <w:r w:rsidR="00AC54E8">
        <w:rPr>
          <w:rFonts w:asciiTheme="minorBidi" w:hAnsiTheme="minorBidi"/>
          <w:sz w:val="24"/>
          <w:szCs w:val="24"/>
        </w:rPr>
        <w:t>dem Projektmanagement.</w:t>
      </w:r>
    </w:p>
    <w:p w14:paraId="2537E3B2" w14:textId="77777777" w:rsidR="006D0A95" w:rsidRDefault="006D0A95" w:rsidP="006D0A95">
      <w:pPr>
        <w:jc w:val="both"/>
        <w:rPr>
          <w:rFonts w:asciiTheme="minorBidi" w:hAnsiTheme="minorBidi"/>
          <w:b/>
          <w:bCs/>
          <w:sz w:val="44"/>
          <w:szCs w:val="44"/>
          <w:u w:val="single"/>
        </w:rPr>
      </w:pPr>
    </w:p>
    <w:p w14:paraId="6C26EB38" w14:textId="77777777" w:rsidR="00E54039" w:rsidRDefault="00E54039" w:rsidP="006D0A95">
      <w:pPr>
        <w:jc w:val="both"/>
        <w:rPr>
          <w:rFonts w:asciiTheme="minorBidi" w:hAnsiTheme="minorBidi"/>
          <w:b/>
          <w:bCs/>
          <w:sz w:val="44"/>
          <w:szCs w:val="44"/>
          <w:u w:val="single"/>
        </w:rPr>
      </w:pPr>
    </w:p>
    <w:p w14:paraId="2C1AC618" w14:textId="77777777" w:rsidR="00E54039" w:rsidRPr="00E04F15" w:rsidRDefault="00E54039" w:rsidP="00E54039">
      <w:pPr>
        <w:pStyle w:val="Heading1"/>
        <w:rPr>
          <w:rFonts w:asciiTheme="minorBidi" w:hAnsiTheme="minorBidi" w:cstheme="minorBidi"/>
          <w:b/>
          <w:bCs/>
          <w:color w:val="000000" w:themeColor="text1"/>
          <w:sz w:val="44"/>
          <w:szCs w:val="44"/>
          <w:u w:val="single"/>
          <w:lang w:val="en-GB"/>
          <w:rPrChange w:id="57" w:author="Noah Schmitt" w:date="2020-11-30T06:38:00Z">
            <w:rPr>
              <w:rFonts w:asciiTheme="minorBidi" w:hAnsiTheme="minorBidi" w:cstheme="minorBidi"/>
              <w:b/>
              <w:bCs/>
              <w:color w:val="000000" w:themeColor="text1"/>
              <w:sz w:val="44"/>
              <w:szCs w:val="44"/>
              <w:u w:val="single"/>
            </w:rPr>
          </w:rPrChange>
        </w:rPr>
      </w:pPr>
      <w:r w:rsidRPr="00E04F15">
        <w:rPr>
          <w:rFonts w:asciiTheme="minorBidi" w:hAnsiTheme="minorBidi" w:cstheme="minorBidi"/>
          <w:b/>
          <w:bCs/>
          <w:color w:val="000000" w:themeColor="text1"/>
          <w:sz w:val="44"/>
          <w:szCs w:val="44"/>
          <w:u w:val="single"/>
          <w:lang w:val="en-GB"/>
          <w:rPrChange w:id="58" w:author="Noah Schmitt" w:date="2020-11-30T06:38:00Z">
            <w:rPr>
              <w:rFonts w:asciiTheme="minorBidi" w:hAnsiTheme="minorBidi" w:cstheme="minorBidi"/>
              <w:b/>
              <w:bCs/>
              <w:color w:val="000000" w:themeColor="text1"/>
              <w:sz w:val="44"/>
              <w:szCs w:val="44"/>
              <w:u w:val="single"/>
            </w:rPr>
          </w:rPrChange>
        </w:rPr>
        <w:t xml:space="preserve">6. </w:t>
      </w:r>
      <w:proofErr w:type="spellStart"/>
      <w:r w:rsidRPr="00E04F15">
        <w:rPr>
          <w:rFonts w:asciiTheme="minorBidi" w:hAnsiTheme="minorBidi" w:cstheme="minorBidi"/>
          <w:b/>
          <w:bCs/>
          <w:color w:val="000000" w:themeColor="text1"/>
          <w:sz w:val="44"/>
          <w:szCs w:val="44"/>
          <w:u w:val="single"/>
          <w:lang w:val="en-GB"/>
          <w:rPrChange w:id="59" w:author="Noah Schmitt" w:date="2020-11-30T06:38:00Z">
            <w:rPr>
              <w:rFonts w:asciiTheme="minorBidi" w:hAnsiTheme="minorBidi" w:cstheme="minorBidi"/>
              <w:b/>
              <w:bCs/>
              <w:color w:val="000000" w:themeColor="text1"/>
              <w:sz w:val="44"/>
              <w:szCs w:val="44"/>
              <w:u w:val="single"/>
            </w:rPr>
          </w:rPrChange>
        </w:rPr>
        <w:t>Quellenverzeichnis</w:t>
      </w:r>
      <w:proofErr w:type="spellEnd"/>
    </w:p>
    <w:p w14:paraId="1A2E5F36" w14:textId="77777777" w:rsidR="00E54039" w:rsidRPr="00E04F15" w:rsidRDefault="00E54039" w:rsidP="00E54039">
      <w:pPr>
        <w:jc w:val="both"/>
        <w:rPr>
          <w:rFonts w:asciiTheme="minorBidi" w:hAnsiTheme="minorBidi"/>
          <w:b/>
          <w:bCs/>
          <w:sz w:val="44"/>
          <w:szCs w:val="44"/>
          <w:u w:val="single"/>
          <w:lang w:val="en-GB"/>
          <w:rPrChange w:id="60" w:author="Noah Schmitt" w:date="2020-11-30T06:38:00Z">
            <w:rPr>
              <w:rFonts w:asciiTheme="minorBidi" w:hAnsiTheme="minorBidi"/>
              <w:b/>
              <w:bCs/>
              <w:sz w:val="44"/>
              <w:szCs w:val="44"/>
              <w:u w:val="single"/>
            </w:rPr>
          </w:rPrChange>
        </w:rPr>
      </w:pPr>
    </w:p>
    <w:p w14:paraId="000761F4" w14:textId="4982F155" w:rsidR="00E54039" w:rsidRPr="00E04F15" w:rsidRDefault="00E04F15" w:rsidP="00E54039">
      <w:pPr>
        <w:jc w:val="both"/>
        <w:rPr>
          <w:rFonts w:asciiTheme="minorBidi" w:hAnsiTheme="minorBidi"/>
          <w:sz w:val="28"/>
          <w:szCs w:val="28"/>
          <w:lang w:val="en-GB"/>
          <w:rPrChange w:id="61" w:author="Noah Schmitt" w:date="2020-11-30T06:38:00Z">
            <w:rPr>
              <w:rFonts w:asciiTheme="minorBidi" w:hAnsiTheme="minorBidi"/>
              <w:b/>
              <w:bCs/>
              <w:sz w:val="44"/>
              <w:szCs w:val="44"/>
              <w:u w:val="single"/>
            </w:rPr>
          </w:rPrChange>
        </w:rPr>
      </w:pPr>
      <w:ins w:id="62" w:author="Noah Schmitt" w:date="2020-11-30T06:39:00Z">
        <w:r>
          <w:rPr>
            <w:rFonts w:asciiTheme="minorBidi" w:hAnsiTheme="minorBidi"/>
            <w:sz w:val="28"/>
            <w:szCs w:val="28"/>
            <w:lang w:val="en-GB"/>
          </w:rPr>
          <w:t>(</w:t>
        </w:r>
      </w:ins>
      <w:ins w:id="63" w:author="Noah Schmitt" w:date="2020-11-30T06:38:00Z">
        <w:r w:rsidRPr="00E04F15">
          <w:rPr>
            <w:rFonts w:asciiTheme="minorBidi" w:hAnsiTheme="minorBidi"/>
            <w:sz w:val="28"/>
            <w:szCs w:val="28"/>
            <w:lang w:val="en-GB"/>
            <w:rPrChange w:id="64" w:author="Noah Schmitt" w:date="2020-11-30T06:38:00Z">
              <w:rPr>
                <w:rFonts w:asciiTheme="minorBidi" w:hAnsiTheme="minorBidi"/>
                <w:sz w:val="28"/>
                <w:szCs w:val="28"/>
              </w:rPr>
            </w:rPrChange>
          </w:rPr>
          <w:t>Robbins, Learning Web Design</w:t>
        </w:r>
        <w:r>
          <w:rPr>
            <w:rFonts w:asciiTheme="minorBidi" w:hAnsiTheme="minorBidi"/>
            <w:sz w:val="28"/>
            <w:szCs w:val="28"/>
            <w:lang w:val="en-GB"/>
          </w:rPr>
          <w:t>,</w:t>
        </w:r>
        <w:r w:rsidRPr="00E04F15">
          <w:rPr>
            <w:rFonts w:asciiTheme="minorBidi" w:hAnsiTheme="minorBidi"/>
            <w:sz w:val="28"/>
            <w:szCs w:val="28"/>
            <w:lang w:val="en-GB"/>
            <w:rPrChange w:id="65" w:author="Noah Schmitt" w:date="2020-11-30T06:38:00Z">
              <w:rPr>
                <w:rFonts w:asciiTheme="minorBidi" w:hAnsiTheme="minorBidi"/>
                <w:sz w:val="28"/>
                <w:szCs w:val="28"/>
              </w:rPr>
            </w:rPrChange>
          </w:rPr>
          <w:t xml:space="preserve"> Fifth Edit</w:t>
        </w:r>
        <w:r>
          <w:rPr>
            <w:rFonts w:asciiTheme="minorBidi" w:hAnsiTheme="minorBidi"/>
            <w:sz w:val="28"/>
            <w:szCs w:val="28"/>
            <w:lang w:val="en-GB"/>
          </w:rPr>
          <w:t>ion…</w:t>
        </w:r>
      </w:ins>
      <w:ins w:id="66" w:author="Noah Schmitt" w:date="2020-11-30T06:39:00Z">
        <w:r>
          <w:rPr>
            <w:rFonts w:asciiTheme="minorBidi" w:hAnsiTheme="minorBidi"/>
            <w:sz w:val="28"/>
            <w:szCs w:val="28"/>
            <w:lang w:val="en-GB"/>
          </w:rPr>
          <w:t>)</w:t>
        </w:r>
      </w:ins>
    </w:p>
    <w:sectPr w:rsidR="00E54039" w:rsidRPr="00E04F15">
      <w:footerReference w:type="default" r:id="rId12"/>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Noah Schmitt" w:date="2020-11-30T06:45:00Z" w:initials="NS">
    <w:p w14:paraId="53864000" w14:textId="77777777" w:rsidR="00D320DB" w:rsidRDefault="00D320DB">
      <w:pPr>
        <w:pStyle w:val="CommentText"/>
      </w:pPr>
      <w:r>
        <w:rPr>
          <w:rStyle w:val="CommentReference"/>
        </w:rPr>
        <w:annotationRef/>
      </w:r>
      <w:r>
        <w:t xml:space="preserve">Gefällt mir bisher sehr gut, besonders wie du den Hauptteil so gut gefüllt hast :) </w:t>
      </w:r>
    </w:p>
    <w:p w14:paraId="5A299D1A" w14:textId="191AB9BE" w:rsidR="00D320DB" w:rsidRDefault="00D320DB">
      <w:pPr>
        <w:pStyle w:val="CommentText"/>
      </w:pPr>
      <w:r>
        <w:t>Könntest du mir die Datei nächstes mal im Editiormodus lassen? Word hat sich beschwert dass das Dokument geschützt sei.</w:t>
      </w:r>
    </w:p>
  </w:comment>
  <w:comment w:id="8" w:author="Noah Schmitt" w:date="2020-11-29T14:07:00Z" w:initials="NS">
    <w:p w14:paraId="22FA1B26" w14:textId="77777777" w:rsidR="00076835" w:rsidRDefault="00076835">
      <w:pPr>
        <w:pStyle w:val="CommentText"/>
      </w:pPr>
      <w:r>
        <w:rPr>
          <w:rStyle w:val="CommentReference"/>
        </w:rPr>
        <w:annotationRef/>
      </w:r>
      <w:r>
        <w:t>Inzwischen sind wir eher zu Putzmitteln übergegangen weil es da schon Konzepte und Bilder gibt.</w:t>
      </w:r>
    </w:p>
    <w:p w14:paraId="710EF1EA" w14:textId="77777777" w:rsidR="00994EB3" w:rsidRDefault="00994EB3">
      <w:pPr>
        <w:pStyle w:val="CommentText"/>
      </w:pPr>
    </w:p>
    <w:p w14:paraId="6881E95B" w14:textId="42BAAE30" w:rsidR="00994EB3" w:rsidRDefault="00994EB3">
      <w:pPr>
        <w:pStyle w:val="CommentText"/>
      </w:pPr>
      <w:r>
        <w:t xml:space="preserve">Falls du dazu etwas ins Detail gehen willst, kannst du dir </w:t>
      </w:r>
      <w:hyperlink r:id="rId1" w:history="1">
        <w:r w:rsidRPr="00F37260">
          <w:rPr>
            <w:rStyle w:val="Hyperlink"/>
          </w:rPr>
          <w:t>sauberkasten.com</w:t>
        </w:r>
      </w:hyperlink>
      <w:r>
        <w:t xml:space="preserve"> ansehen. Da steht ziemlich gut erklärt worum es geht.</w:t>
      </w:r>
    </w:p>
  </w:comment>
  <w:comment w:id="9" w:author="Noah Schmitt" w:date="2020-11-30T06:43:00Z" w:initials="NS">
    <w:p w14:paraId="48CB6709" w14:textId="57F35807" w:rsidR="00E518D1" w:rsidRDefault="00E518D1">
      <w:pPr>
        <w:pStyle w:val="CommentText"/>
      </w:pPr>
      <w:r>
        <w:rPr>
          <w:rStyle w:val="CommentReference"/>
        </w:rPr>
        <w:annotationRef/>
      </w:r>
      <w:r>
        <w:t>Hab dir einfach n Paar sachen reingeschrieben die du so übernehmen kannst oder auch streichen kannst, je nachdem wie sehr es ins Detail gehen soll.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A299D1A" w15:done="0"/>
  <w15:commentEx w15:paraId="6881E95B" w15:done="0"/>
  <w15:commentEx w15:paraId="48CB670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6F1372" w16cex:dateUtc="2020-11-30T05:45:00Z"/>
  <w16cex:commentExtensible w16cex:durableId="236E29AB" w16cex:dateUtc="2020-11-29T13:07:00Z"/>
  <w16cex:commentExtensible w16cex:durableId="236F131F" w16cex:dateUtc="2020-11-30T05: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A299D1A" w16cid:durableId="236F1372"/>
  <w16cid:commentId w16cid:paraId="6881E95B" w16cid:durableId="236E29AB"/>
  <w16cid:commentId w16cid:paraId="48CB6709" w16cid:durableId="236F131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CA2D18" w14:textId="77777777" w:rsidR="00CA397B" w:rsidRDefault="00CA397B" w:rsidP="00E05B12">
      <w:pPr>
        <w:spacing w:after="0" w:line="240" w:lineRule="auto"/>
      </w:pPr>
      <w:r>
        <w:separator/>
      </w:r>
    </w:p>
  </w:endnote>
  <w:endnote w:type="continuationSeparator" w:id="0">
    <w:p w14:paraId="3A9377E6" w14:textId="77777777" w:rsidR="00CA397B" w:rsidRDefault="00CA397B" w:rsidP="00E05B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9EAB39" w14:textId="77777777" w:rsidR="00E05B12" w:rsidRDefault="00E05B12" w:rsidP="00E05B12">
    <w:pPr>
      <w:pStyle w:val="Footer"/>
    </w:pPr>
  </w:p>
  <w:p w14:paraId="571BB320" w14:textId="77777777" w:rsidR="00E05B12" w:rsidRDefault="00E05B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138C18" w14:textId="77777777" w:rsidR="00CA397B" w:rsidRDefault="00CA397B" w:rsidP="00E05B12">
      <w:pPr>
        <w:spacing w:after="0" w:line="240" w:lineRule="auto"/>
      </w:pPr>
      <w:r>
        <w:separator/>
      </w:r>
    </w:p>
  </w:footnote>
  <w:footnote w:type="continuationSeparator" w:id="0">
    <w:p w14:paraId="3734A226" w14:textId="77777777" w:rsidR="00CA397B" w:rsidRDefault="00CA397B" w:rsidP="00E05B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FC4C07"/>
    <w:multiLevelType w:val="hybridMultilevel"/>
    <w:tmpl w:val="4674214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7F525BE"/>
    <w:multiLevelType w:val="hybridMultilevel"/>
    <w:tmpl w:val="46A0BAC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32CC7540"/>
    <w:multiLevelType w:val="hybridMultilevel"/>
    <w:tmpl w:val="01BC05E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74F10EF1"/>
    <w:multiLevelType w:val="hybridMultilevel"/>
    <w:tmpl w:val="93D8736A"/>
    <w:lvl w:ilvl="0" w:tplc="1E04D6D0">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num w:numId="1">
    <w:abstractNumId w:val="2"/>
  </w:num>
  <w:num w:numId="2">
    <w:abstractNumId w:val="0"/>
  </w:num>
  <w:num w:numId="3">
    <w:abstractNumId w:val="1"/>
  </w:num>
  <w:num w:numId="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Noah Schmitt">
    <w15:presenceInfo w15:providerId="Windows Live" w15:userId="7b67485e42954f1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trackRevisions/>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5B12"/>
    <w:rsid w:val="000040E7"/>
    <w:rsid w:val="00076835"/>
    <w:rsid w:val="000D527B"/>
    <w:rsid w:val="001766B2"/>
    <w:rsid w:val="00190408"/>
    <w:rsid w:val="001A2871"/>
    <w:rsid w:val="001E266F"/>
    <w:rsid w:val="001F5288"/>
    <w:rsid w:val="004D4781"/>
    <w:rsid w:val="00506F0E"/>
    <w:rsid w:val="00637862"/>
    <w:rsid w:val="006921DC"/>
    <w:rsid w:val="006D0A95"/>
    <w:rsid w:val="007263B2"/>
    <w:rsid w:val="00771E50"/>
    <w:rsid w:val="00780971"/>
    <w:rsid w:val="008D607B"/>
    <w:rsid w:val="00901E22"/>
    <w:rsid w:val="00906503"/>
    <w:rsid w:val="009459E5"/>
    <w:rsid w:val="00994EB3"/>
    <w:rsid w:val="009B1A62"/>
    <w:rsid w:val="00AC54E8"/>
    <w:rsid w:val="00B04EFC"/>
    <w:rsid w:val="00B1399E"/>
    <w:rsid w:val="00C0002B"/>
    <w:rsid w:val="00C063A9"/>
    <w:rsid w:val="00C526B0"/>
    <w:rsid w:val="00CA397B"/>
    <w:rsid w:val="00CA464E"/>
    <w:rsid w:val="00CC371F"/>
    <w:rsid w:val="00CF64D5"/>
    <w:rsid w:val="00D320DB"/>
    <w:rsid w:val="00D32BAB"/>
    <w:rsid w:val="00E04F15"/>
    <w:rsid w:val="00E05B12"/>
    <w:rsid w:val="00E518D1"/>
    <w:rsid w:val="00E54039"/>
    <w:rsid w:val="00E75CD7"/>
    <w:rsid w:val="00F2356A"/>
  </w:rsids>
  <m:mathPr>
    <m:mathFont m:val="Cambria Math"/>
    <m:brkBin m:val="before"/>
    <m:brkBinSub m:val="--"/>
    <m:smallFrac m:val="0"/>
    <m:dispDef/>
    <m:lMargin m:val="0"/>
    <m:rMargin m:val="0"/>
    <m:defJc m:val="centerGroup"/>
    <m:wrapIndent m:val="1440"/>
    <m:intLim m:val="subSup"/>
    <m:naryLim m:val="undOvr"/>
  </m:mathPr>
  <w:themeFontLang w:val="de-DE"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C6DFCA"/>
  <w15:chartTrackingRefBased/>
  <w15:docId w15:val="{7B8EB5B5-233C-47A0-A1C0-6BCF24D6C4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de-DE"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5B1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05B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05B12"/>
  </w:style>
  <w:style w:type="paragraph" w:styleId="Footer">
    <w:name w:val="footer"/>
    <w:basedOn w:val="Normal"/>
    <w:link w:val="FooterChar"/>
    <w:uiPriority w:val="99"/>
    <w:unhideWhenUsed/>
    <w:rsid w:val="00E05B1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05B12"/>
  </w:style>
  <w:style w:type="paragraph" w:styleId="ListParagraph">
    <w:name w:val="List Paragraph"/>
    <w:basedOn w:val="Normal"/>
    <w:uiPriority w:val="34"/>
    <w:qFormat/>
    <w:rsid w:val="00E05B12"/>
    <w:pPr>
      <w:ind w:left="720"/>
      <w:contextualSpacing/>
    </w:pPr>
  </w:style>
  <w:style w:type="character" w:customStyle="1" w:styleId="Heading1Char">
    <w:name w:val="Heading 1 Char"/>
    <w:basedOn w:val="DefaultParagraphFont"/>
    <w:link w:val="Heading1"/>
    <w:uiPriority w:val="9"/>
    <w:rsid w:val="00E05B12"/>
    <w:rPr>
      <w:rFonts w:asciiTheme="majorHAnsi" w:eastAsiaTheme="majorEastAsia" w:hAnsiTheme="majorHAnsi" w:cstheme="majorBidi"/>
      <w:color w:val="365F91" w:themeColor="accent1" w:themeShade="BF"/>
      <w:sz w:val="32"/>
      <w:szCs w:val="32"/>
    </w:rPr>
  </w:style>
  <w:style w:type="paragraph" w:styleId="BalloonText">
    <w:name w:val="Balloon Text"/>
    <w:basedOn w:val="Normal"/>
    <w:link w:val="BalloonTextChar"/>
    <w:uiPriority w:val="99"/>
    <w:semiHidden/>
    <w:unhideWhenUsed/>
    <w:rsid w:val="00E05B1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05B12"/>
    <w:rPr>
      <w:rFonts w:ascii="Segoe UI" w:hAnsi="Segoe UI" w:cs="Segoe UI"/>
      <w:sz w:val="18"/>
      <w:szCs w:val="18"/>
    </w:rPr>
  </w:style>
  <w:style w:type="character" w:styleId="CommentReference">
    <w:name w:val="annotation reference"/>
    <w:basedOn w:val="DefaultParagraphFont"/>
    <w:uiPriority w:val="99"/>
    <w:semiHidden/>
    <w:unhideWhenUsed/>
    <w:rsid w:val="00076835"/>
    <w:rPr>
      <w:sz w:val="16"/>
      <w:szCs w:val="16"/>
    </w:rPr>
  </w:style>
  <w:style w:type="paragraph" w:styleId="CommentText">
    <w:name w:val="annotation text"/>
    <w:basedOn w:val="Normal"/>
    <w:link w:val="CommentTextChar"/>
    <w:uiPriority w:val="99"/>
    <w:semiHidden/>
    <w:unhideWhenUsed/>
    <w:rsid w:val="00076835"/>
    <w:pPr>
      <w:spacing w:line="240" w:lineRule="auto"/>
    </w:pPr>
    <w:rPr>
      <w:sz w:val="20"/>
      <w:szCs w:val="20"/>
    </w:rPr>
  </w:style>
  <w:style w:type="character" w:customStyle="1" w:styleId="CommentTextChar">
    <w:name w:val="Comment Text Char"/>
    <w:basedOn w:val="DefaultParagraphFont"/>
    <w:link w:val="CommentText"/>
    <w:uiPriority w:val="99"/>
    <w:semiHidden/>
    <w:rsid w:val="00076835"/>
    <w:rPr>
      <w:sz w:val="20"/>
      <w:szCs w:val="20"/>
    </w:rPr>
  </w:style>
  <w:style w:type="paragraph" w:styleId="CommentSubject">
    <w:name w:val="annotation subject"/>
    <w:basedOn w:val="CommentText"/>
    <w:next w:val="CommentText"/>
    <w:link w:val="CommentSubjectChar"/>
    <w:uiPriority w:val="99"/>
    <w:semiHidden/>
    <w:unhideWhenUsed/>
    <w:rsid w:val="00076835"/>
    <w:rPr>
      <w:b/>
      <w:bCs/>
    </w:rPr>
  </w:style>
  <w:style w:type="character" w:customStyle="1" w:styleId="CommentSubjectChar">
    <w:name w:val="Comment Subject Char"/>
    <w:basedOn w:val="CommentTextChar"/>
    <w:link w:val="CommentSubject"/>
    <w:uiPriority w:val="99"/>
    <w:semiHidden/>
    <w:rsid w:val="00076835"/>
    <w:rPr>
      <w:b/>
      <w:bCs/>
      <w:sz w:val="20"/>
      <w:szCs w:val="20"/>
    </w:rPr>
  </w:style>
  <w:style w:type="character" w:styleId="Hyperlink">
    <w:name w:val="Hyperlink"/>
    <w:basedOn w:val="DefaultParagraphFont"/>
    <w:uiPriority w:val="99"/>
    <w:unhideWhenUsed/>
    <w:rsid w:val="00994EB3"/>
    <w:rPr>
      <w:color w:val="0000FF" w:themeColor="hyperlink"/>
      <w:u w:val="single"/>
    </w:rPr>
  </w:style>
  <w:style w:type="character" w:styleId="UnresolvedMention">
    <w:name w:val="Unresolved Mention"/>
    <w:basedOn w:val="DefaultParagraphFont"/>
    <w:uiPriority w:val="99"/>
    <w:semiHidden/>
    <w:unhideWhenUsed/>
    <w:rsid w:val="00994EB3"/>
    <w:rPr>
      <w:color w:val="605E5C"/>
      <w:shd w:val="clear" w:color="auto" w:fill="E1DFDD"/>
    </w:rPr>
  </w:style>
  <w:style w:type="character" w:styleId="FollowedHyperlink">
    <w:name w:val="FollowedHyperlink"/>
    <w:basedOn w:val="DefaultParagraphFont"/>
    <w:uiPriority w:val="99"/>
    <w:semiHidden/>
    <w:unhideWhenUsed/>
    <w:rsid w:val="00994EB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www.sauberkausten.com"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C8EBFC-9915-4603-B849-3DDDE607D6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1034</TotalTime>
  <Pages>7</Pages>
  <Words>1078</Words>
  <Characters>6145</Characters>
  <Application>Microsoft Office Word</Application>
  <DocSecurity>0</DocSecurity>
  <Lines>51</Lines>
  <Paragraphs>14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Volkswagen AG</Company>
  <LinksUpToDate>false</LinksUpToDate>
  <CharactersWithSpaces>7209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Schneider, Jakob (HTAS20)</dc:creator>
  <cp:keywords/>
  <dc:description/>
  <cp:lastModifiedBy>Noah Schmitt</cp:lastModifiedBy>
  <cp:revision>15</cp:revision>
  <dcterms:created xsi:type="dcterms:W3CDTF">2020-11-24T12:42:00Z</dcterms:created>
  <dcterms:modified xsi:type="dcterms:W3CDTF">2020-11-30T05:47:00Z</dcterms:modified>
</cp:coreProperties>
</file>