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9FFED" w14:textId="77777777" w:rsidR="007F1E39" w:rsidRDefault="00CD406C">
      <w:pPr>
        <w:rPr>
          <w:rFonts w:ascii="Arial" w:hAnsi="Arial" w:cs="Arial"/>
          <w:sz w:val="20"/>
        </w:rPr>
      </w:pPr>
    </w:p>
    <w:p w14:paraId="533C0D86" w14:textId="77777777" w:rsidR="00E05B12" w:rsidRDefault="00E05B12">
      <w:pPr>
        <w:rPr>
          <w:rFonts w:ascii="Arial" w:hAnsi="Arial" w:cs="Arial"/>
          <w:sz w:val="20"/>
        </w:rPr>
      </w:pPr>
    </w:p>
    <w:p w14:paraId="41DFB335" w14:textId="77777777" w:rsidR="00E05B12" w:rsidRDefault="00E05B12">
      <w:pPr>
        <w:rPr>
          <w:rFonts w:ascii="Arial" w:hAnsi="Arial" w:cs="Arial"/>
          <w:sz w:val="20"/>
        </w:rPr>
      </w:pPr>
    </w:p>
    <w:p w14:paraId="3DEAD6D0" w14:textId="77777777" w:rsidR="00E05B12" w:rsidRDefault="00E05B12">
      <w:pPr>
        <w:rPr>
          <w:rFonts w:ascii="Arial" w:hAnsi="Arial" w:cs="Arial"/>
          <w:sz w:val="20"/>
        </w:rPr>
      </w:pPr>
    </w:p>
    <w:p w14:paraId="753FCC3D" w14:textId="77777777" w:rsidR="00E05B12" w:rsidRDefault="00E05B12">
      <w:pPr>
        <w:rPr>
          <w:rFonts w:ascii="Arial" w:hAnsi="Arial" w:cs="Arial"/>
          <w:sz w:val="20"/>
        </w:rPr>
      </w:pPr>
    </w:p>
    <w:p w14:paraId="2B8B48D5" w14:textId="77777777" w:rsidR="00E05B12" w:rsidRDefault="00E05B12">
      <w:pPr>
        <w:rPr>
          <w:rFonts w:ascii="Arial" w:hAnsi="Arial" w:cs="Arial"/>
          <w:sz w:val="20"/>
        </w:rPr>
      </w:pPr>
    </w:p>
    <w:p w14:paraId="1975D2D9" w14:textId="77777777" w:rsidR="00E05B12" w:rsidRDefault="00E05B12">
      <w:pPr>
        <w:rPr>
          <w:rFonts w:ascii="Arial" w:hAnsi="Arial" w:cs="Arial"/>
          <w:sz w:val="20"/>
        </w:rPr>
      </w:pPr>
    </w:p>
    <w:p w14:paraId="58267C8A" w14:textId="77777777" w:rsidR="00E05B12" w:rsidRPr="00D32BAB" w:rsidRDefault="00D32BAB">
      <w:pPr>
        <w:rPr>
          <w:rFonts w:ascii="Arial" w:hAnsi="Arial" w:cs="Arial"/>
          <w:b/>
          <w:bCs/>
          <w:sz w:val="20"/>
        </w:rPr>
      </w:pPr>
      <w:r>
        <w:rPr>
          <w:rFonts w:ascii="Arial" w:hAnsi="Arial" w:cs="Arial"/>
          <w:sz w:val="20"/>
        </w:rPr>
        <w:tab/>
      </w:r>
      <w:r>
        <w:rPr>
          <w:rFonts w:ascii="Arial" w:hAnsi="Arial" w:cs="Arial"/>
          <w:sz w:val="20"/>
        </w:rPr>
        <w:tab/>
      </w:r>
      <w:r>
        <w:rPr>
          <w:rFonts w:ascii="Arial" w:hAnsi="Arial" w:cs="Arial"/>
          <w:sz w:val="20"/>
        </w:rPr>
        <w:tab/>
      </w:r>
      <w:commentRangeStart w:id="0"/>
      <w:r w:rsidR="00E05B12" w:rsidRPr="00D32BAB">
        <w:rPr>
          <w:rFonts w:ascii="Arial" w:hAnsi="Arial" w:cs="Arial"/>
          <w:b/>
          <w:bCs/>
          <w:sz w:val="44"/>
          <w:szCs w:val="52"/>
        </w:rPr>
        <w:t>Projektdokumentation</w:t>
      </w:r>
      <w:commentRangeEnd w:id="0"/>
      <w:r w:rsidR="00D320DB">
        <w:rPr>
          <w:rStyle w:val="CommentReference"/>
        </w:rPr>
        <w:commentReference w:id="0"/>
      </w:r>
    </w:p>
    <w:p w14:paraId="57848C54" w14:textId="77777777" w:rsidR="00E05B12" w:rsidRDefault="00E05B12">
      <w:pPr>
        <w:rPr>
          <w:rFonts w:ascii="Arial" w:hAnsi="Arial" w:cs="Arial"/>
          <w:sz w:val="20"/>
        </w:rPr>
      </w:pPr>
    </w:p>
    <w:p w14:paraId="13085653" w14:textId="1D8BB5E2" w:rsidR="00E05B12" w:rsidRDefault="00E05B12">
      <w:pPr>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D32BAB">
        <w:rPr>
          <w:rFonts w:ascii="Arial" w:hAnsi="Arial" w:cs="Arial"/>
          <w:sz w:val="36"/>
          <w:szCs w:val="44"/>
        </w:rPr>
        <w:t>Naturex-</w:t>
      </w:r>
      <w:del w:id="1" w:author="Noah Schmitt" w:date="2020-11-29T15:56:00Z">
        <w:r w:rsidR="00C526B0" w:rsidDel="00C526B0">
          <w:rPr>
            <w:rFonts w:ascii="Arial" w:hAnsi="Arial" w:cs="Arial"/>
            <w:sz w:val="36"/>
            <w:szCs w:val="44"/>
          </w:rPr>
          <w:delText xml:space="preserve"> </w:delText>
        </w:r>
      </w:del>
      <w:r w:rsidRPr="00D32BAB">
        <w:rPr>
          <w:rFonts w:ascii="Arial" w:hAnsi="Arial" w:cs="Arial"/>
          <w:sz w:val="36"/>
          <w:szCs w:val="44"/>
        </w:rPr>
        <w:t>Webseite</w:t>
      </w:r>
    </w:p>
    <w:p w14:paraId="41E45F88" w14:textId="77777777" w:rsidR="00E05B12" w:rsidRDefault="00E05B12">
      <w:pPr>
        <w:rPr>
          <w:rFonts w:ascii="Arial" w:hAnsi="Arial" w:cs="Arial"/>
          <w:sz w:val="20"/>
        </w:rPr>
      </w:pPr>
    </w:p>
    <w:p w14:paraId="7131B2C7" w14:textId="77777777" w:rsidR="00E05B12" w:rsidRDefault="00E05B12">
      <w:pPr>
        <w:rPr>
          <w:rFonts w:ascii="Arial" w:hAnsi="Arial" w:cs="Arial"/>
          <w:sz w:val="20"/>
        </w:rPr>
      </w:pPr>
    </w:p>
    <w:p w14:paraId="1AA47C59" w14:textId="77777777" w:rsidR="00E05B12" w:rsidRDefault="00E05B12">
      <w:pPr>
        <w:rPr>
          <w:rFonts w:ascii="Arial" w:hAnsi="Arial" w:cs="Arial"/>
          <w:sz w:val="20"/>
        </w:rPr>
      </w:pPr>
    </w:p>
    <w:p w14:paraId="33432625" w14:textId="77777777" w:rsidR="00E05B12" w:rsidRDefault="00E05B12">
      <w:pPr>
        <w:rPr>
          <w:rFonts w:ascii="Arial" w:hAnsi="Arial" w:cs="Arial"/>
          <w:sz w:val="20"/>
        </w:rPr>
      </w:pPr>
    </w:p>
    <w:p w14:paraId="321B1BAE" w14:textId="77777777" w:rsidR="00E05B12" w:rsidRDefault="00E05B12">
      <w:pPr>
        <w:rPr>
          <w:rFonts w:ascii="Arial" w:hAnsi="Arial" w:cs="Arial"/>
          <w:sz w:val="20"/>
        </w:rPr>
      </w:pPr>
    </w:p>
    <w:p w14:paraId="5501AB91" w14:textId="77777777" w:rsidR="00E05B12" w:rsidRDefault="00E05B12">
      <w:pPr>
        <w:rPr>
          <w:rFonts w:ascii="Arial" w:hAnsi="Arial" w:cs="Arial"/>
          <w:sz w:val="20"/>
        </w:rPr>
      </w:pPr>
    </w:p>
    <w:p w14:paraId="3C1FACD9" w14:textId="77777777" w:rsidR="00E05B12" w:rsidRDefault="00E05B12">
      <w:pPr>
        <w:rPr>
          <w:rFonts w:ascii="Arial" w:hAnsi="Arial" w:cs="Arial"/>
          <w:sz w:val="20"/>
        </w:rPr>
      </w:pPr>
    </w:p>
    <w:p w14:paraId="2636CC23" w14:textId="77777777" w:rsidR="00E05B12" w:rsidRDefault="00E05B12">
      <w:pPr>
        <w:rPr>
          <w:rFonts w:ascii="Arial" w:hAnsi="Arial" w:cs="Arial"/>
          <w:sz w:val="20"/>
        </w:rPr>
      </w:pPr>
    </w:p>
    <w:p w14:paraId="1F42233F" w14:textId="77777777" w:rsidR="00E05B12" w:rsidRDefault="00E05B12">
      <w:pPr>
        <w:rPr>
          <w:rFonts w:ascii="Arial" w:hAnsi="Arial" w:cs="Arial"/>
          <w:sz w:val="20"/>
        </w:rPr>
      </w:pPr>
    </w:p>
    <w:p w14:paraId="474EFB22" w14:textId="77777777" w:rsidR="00E05B12" w:rsidRDefault="00E05B12">
      <w:pPr>
        <w:rPr>
          <w:rFonts w:ascii="Arial" w:hAnsi="Arial" w:cs="Arial"/>
          <w:sz w:val="20"/>
        </w:rPr>
      </w:pPr>
    </w:p>
    <w:p w14:paraId="3C0519A0" w14:textId="77777777" w:rsidR="00E05B12" w:rsidRDefault="00E05B12">
      <w:pPr>
        <w:rPr>
          <w:rFonts w:ascii="Arial" w:hAnsi="Arial" w:cs="Arial"/>
          <w:sz w:val="20"/>
        </w:rPr>
      </w:pPr>
    </w:p>
    <w:p w14:paraId="2AB4D389" w14:textId="77777777" w:rsidR="00E05B12" w:rsidRDefault="00E05B12">
      <w:pPr>
        <w:rPr>
          <w:rFonts w:ascii="Arial" w:hAnsi="Arial" w:cs="Arial"/>
          <w:sz w:val="20"/>
        </w:rPr>
      </w:pPr>
    </w:p>
    <w:p w14:paraId="76240263" w14:textId="77777777" w:rsidR="00E05B12" w:rsidRDefault="00E05B12">
      <w:pPr>
        <w:rPr>
          <w:rFonts w:ascii="Arial" w:hAnsi="Arial" w:cs="Arial"/>
          <w:sz w:val="20"/>
        </w:rPr>
      </w:pPr>
    </w:p>
    <w:p w14:paraId="5E7C8514" w14:textId="77777777" w:rsidR="00E05B12" w:rsidRDefault="00E05B12">
      <w:pPr>
        <w:rPr>
          <w:rFonts w:ascii="Arial" w:hAnsi="Arial" w:cs="Arial"/>
          <w:sz w:val="20"/>
        </w:rPr>
      </w:pPr>
    </w:p>
    <w:p w14:paraId="6A0A2681" w14:textId="77777777" w:rsidR="00E05B12" w:rsidRDefault="00E05B12">
      <w:pPr>
        <w:rPr>
          <w:rFonts w:ascii="Arial" w:hAnsi="Arial" w:cs="Arial"/>
          <w:sz w:val="20"/>
        </w:rPr>
      </w:pPr>
    </w:p>
    <w:p w14:paraId="227425B1" w14:textId="77777777" w:rsidR="00E05B12" w:rsidRDefault="00E05B12">
      <w:pPr>
        <w:rPr>
          <w:rFonts w:ascii="Arial" w:hAnsi="Arial" w:cs="Arial"/>
          <w:sz w:val="20"/>
        </w:rPr>
      </w:pPr>
    </w:p>
    <w:p w14:paraId="5CD6B052" w14:textId="77777777" w:rsidR="00E05B12" w:rsidRDefault="00E05B12">
      <w:pPr>
        <w:rPr>
          <w:rFonts w:ascii="Arial" w:hAnsi="Arial" w:cs="Arial"/>
          <w:sz w:val="20"/>
        </w:rPr>
      </w:pPr>
    </w:p>
    <w:p w14:paraId="33371C65" w14:textId="77777777" w:rsidR="00E05B12" w:rsidRDefault="00E05B12">
      <w:pPr>
        <w:rPr>
          <w:rFonts w:ascii="Arial" w:hAnsi="Arial" w:cs="Arial"/>
          <w:sz w:val="20"/>
        </w:rPr>
      </w:pPr>
    </w:p>
    <w:p w14:paraId="64492A07" w14:textId="77777777" w:rsidR="00E05B12" w:rsidRDefault="00E05B12">
      <w:pPr>
        <w:rPr>
          <w:rFonts w:ascii="Arial" w:hAnsi="Arial" w:cs="Arial"/>
          <w:sz w:val="20"/>
        </w:rPr>
      </w:pPr>
    </w:p>
    <w:p w14:paraId="65DE387D" w14:textId="77777777" w:rsidR="00E05B12" w:rsidRDefault="00E05B12">
      <w:pPr>
        <w:rPr>
          <w:rFonts w:ascii="Arial" w:hAnsi="Arial" w:cs="Arial"/>
          <w:sz w:val="20"/>
        </w:rPr>
      </w:pPr>
    </w:p>
    <w:p w14:paraId="192A0D79" w14:textId="77777777" w:rsidR="00E05B12" w:rsidRDefault="00E05B12">
      <w:pPr>
        <w:rPr>
          <w:rFonts w:ascii="Arial" w:hAnsi="Arial" w:cs="Arial"/>
          <w:sz w:val="20"/>
        </w:rPr>
      </w:pPr>
    </w:p>
    <w:p w14:paraId="7D538A4F" w14:textId="77777777" w:rsidR="00E05B12" w:rsidRDefault="00E05B12">
      <w:pPr>
        <w:rPr>
          <w:rFonts w:ascii="Arial" w:hAnsi="Arial" w:cs="Arial"/>
          <w:sz w:val="20"/>
        </w:rPr>
      </w:pPr>
    </w:p>
    <w:p w14:paraId="08EDF11D" w14:textId="77777777" w:rsidR="00E05B12" w:rsidRPr="00D32BAB" w:rsidRDefault="00F2356A">
      <w:pPr>
        <w:rPr>
          <w:rFonts w:ascii="Arial" w:hAnsi="Arial" w:cs="Arial"/>
          <w:b/>
          <w:bCs/>
          <w:sz w:val="44"/>
          <w:szCs w:val="52"/>
          <w:u w:val="single"/>
        </w:rPr>
      </w:pPr>
      <w:r w:rsidRPr="00D32BAB">
        <w:rPr>
          <w:rFonts w:ascii="Arial" w:hAnsi="Arial" w:cs="Arial"/>
          <w:b/>
          <w:bCs/>
          <w:sz w:val="44"/>
          <w:szCs w:val="52"/>
          <w:u w:val="single"/>
        </w:rPr>
        <w:t>Inhaltsverzeichnis</w:t>
      </w:r>
    </w:p>
    <w:p w14:paraId="2B47951E" w14:textId="77777777" w:rsidR="00F2356A" w:rsidRPr="009459E5" w:rsidRDefault="00F2356A">
      <w:pPr>
        <w:rPr>
          <w:rFonts w:ascii="Arial" w:hAnsi="Arial" w:cs="Arial"/>
          <w:sz w:val="21"/>
          <w:szCs w:val="24"/>
        </w:rPr>
      </w:pPr>
    </w:p>
    <w:p w14:paraId="7430607C" w14:textId="77777777" w:rsidR="00F2356A" w:rsidRPr="009459E5" w:rsidRDefault="00E54039" w:rsidP="00F2356A">
      <w:pPr>
        <w:pStyle w:val="ListParagraph"/>
        <w:numPr>
          <w:ilvl w:val="0"/>
          <w:numId w:val="4"/>
        </w:numPr>
        <w:rPr>
          <w:rFonts w:ascii="Arial" w:hAnsi="Arial" w:cs="Arial"/>
          <w:sz w:val="28"/>
          <w:szCs w:val="36"/>
        </w:rPr>
      </w:pPr>
      <w:r>
        <w:rPr>
          <w:rFonts w:ascii="Arial" w:hAnsi="Arial" w:cs="Arial"/>
          <w:sz w:val="28"/>
          <w:szCs w:val="36"/>
        </w:rPr>
        <w:t xml:space="preserve">Anfang und </w:t>
      </w:r>
      <w:r w:rsidR="00F2356A" w:rsidRPr="009459E5">
        <w:rPr>
          <w:rFonts w:ascii="Arial" w:hAnsi="Arial" w:cs="Arial"/>
          <w:sz w:val="28"/>
          <w:szCs w:val="36"/>
        </w:rPr>
        <w:t>Ziel</w:t>
      </w:r>
    </w:p>
    <w:p w14:paraId="7EF264E9" w14:textId="77777777" w:rsidR="00F2356A" w:rsidRPr="009459E5" w:rsidRDefault="00F2356A" w:rsidP="00F2356A">
      <w:pPr>
        <w:pStyle w:val="ListParagraph"/>
        <w:numPr>
          <w:ilvl w:val="0"/>
          <w:numId w:val="4"/>
        </w:numPr>
        <w:rPr>
          <w:rFonts w:ascii="Arial" w:hAnsi="Arial" w:cs="Arial"/>
          <w:sz w:val="28"/>
          <w:szCs w:val="36"/>
        </w:rPr>
      </w:pPr>
      <w:r w:rsidRPr="009459E5">
        <w:rPr>
          <w:rFonts w:ascii="Arial" w:hAnsi="Arial" w:cs="Arial"/>
          <w:sz w:val="28"/>
          <w:szCs w:val="36"/>
        </w:rPr>
        <w:t>Produkt</w:t>
      </w:r>
    </w:p>
    <w:p w14:paraId="34164631" w14:textId="77777777" w:rsidR="00E05B12" w:rsidRPr="009459E5" w:rsidRDefault="00F2356A" w:rsidP="00F2356A">
      <w:pPr>
        <w:pStyle w:val="ListParagraph"/>
        <w:numPr>
          <w:ilvl w:val="0"/>
          <w:numId w:val="4"/>
        </w:numPr>
        <w:rPr>
          <w:rFonts w:ascii="Arial" w:hAnsi="Arial" w:cs="Arial"/>
          <w:sz w:val="28"/>
          <w:szCs w:val="36"/>
        </w:rPr>
      </w:pPr>
      <w:r w:rsidRPr="009459E5">
        <w:rPr>
          <w:rFonts w:ascii="Arial" w:hAnsi="Arial" w:cs="Arial"/>
          <w:sz w:val="28"/>
          <w:szCs w:val="36"/>
        </w:rPr>
        <w:t>Umsetzung</w:t>
      </w:r>
    </w:p>
    <w:p w14:paraId="558F8FE7" w14:textId="3C417FE3" w:rsidR="00D32BAB" w:rsidRPr="009459E5" w:rsidRDefault="00773177" w:rsidP="00F2356A">
      <w:pPr>
        <w:pStyle w:val="ListParagraph"/>
        <w:numPr>
          <w:ilvl w:val="0"/>
          <w:numId w:val="4"/>
        </w:numPr>
        <w:rPr>
          <w:rFonts w:ascii="Arial" w:hAnsi="Arial" w:cs="Arial"/>
          <w:sz w:val="28"/>
          <w:szCs w:val="36"/>
        </w:rPr>
      </w:pPr>
      <w:ins w:id="2" w:author="Noah Schmitt" w:date="2020-12-01T20:50:00Z">
        <w:r>
          <w:rPr>
            <w:rFonts w:ascii="Arial" w:hAnsi="Arial" w:cs="Arial"/>
            <w:sz w:val="28"/>
            <w:szCs w:val="36"/>
          </w:rPr>
          <w:t>K</w:t>
        </w:r>
      </w:ins>
      <w:ins w:id="3" w:author="Schneider, Jakob (HTAS20)" w:date="2020-11-30T16:23:00Z">
        <w:del w:id="4" w:author="Noah Schmitt" w:date="2020-12-01T20:50:00Z">
          <w:r w:rsidR="00FA2C42" w:rsidDel="00773177">
            <w:rPr>
              <w:rFonts w:ascii="Arial" w:hAnsi="Arial" w:cs="Arial"/>
              <w:sz w:val="28"/>
              <w:szCs w:val="36"/>
            </w:rPr>
            <w:delText>k</w:delText>
          </w:r>
        </w:del>
      </w:ins>
      <w:ins w:id="5" w:author="Noah Schmitt" w:date="2020-11-29T15:56:00Z">
        <w:del w:id="6" w:author="Schneider, Jakob (HTAS20)" w:date="2020-11-30T16:23:00Z">
          <w:r w:rsidR="00C526B0" w:rsidDel="00FA2C42">
            <w:rPr>
              <w:rFonts w:ascii="Arial" w:hAnsi="Arial" w:cs="Arial"/>
              <w:sz w:val="28"/>
              <w:szCs w:val="36"/>
            </w:rPr>
            <w:delText>K</w:delText>
          </w:r>
        </w:del>
      </w:ins>
      <w:del w:id="7" w:author="Noah Schmitt" w:date="2020-11-29T15:56:00Z">
        <w:r w:rsidR="00D32BAB" w:rsidRPr="009459E5" w:rsidDel="00C526B0">
          <w:rPr>
            <w:rFonts w:ascii="Arial" w:hAnsi="Arial" w:cs="Arial"/>
            <w:sz w:val="28"/>
            <w:szCs w:val="36"/>
          </w:rPr>
          <w:delText>k</w:delText>
        </w:r>
      </w:del>
      <w:r w:rsidR="00D32BAB" w:rsidRPr="009459E5">
        <w:rPr>
          <w:rFonts w:ascii="Arial" w:hAnsi="Arial" w:cs="Arial"/>
          <w:sz w:val="28"/>
          <w:szCs w:val="36"/>
        </w:rPr>
        <w:t>ommentierter Quelltext</w:t>
      </w:r>
    </w:p>
    <w:p w14:paraId="7F908368" w14:textId="77777777" w:rsidR="00D32BAB" w:rsidRDefault="00D32BAB" w:rsidP="00F2356A">
      <w:pPr>
        <w:pStyle w:val="ListParagraph"/>
        <w:numPr>
          <w:ilvl w:val="0"/>
          <w:numId w:val="4"/>
        </w:numPr>
        <w:rPr>
          <w:rFonts w:ascii="Arial" w:hAnsi="Arial" w:cs="Arial"/>
          <w:sz w:val="28"/>
          <w:szCs w:val="36"/>
        </w:rPr>
      </w:pPr>
      <w:r w:rsidRPr="009459E5">
        <w:rPr>
          <w:rFonts w:ascii="Arial" w:hAnsi="Arial" w:cs="Arial"/>
          <w:sz w:val="28"/>
          <w:szCs w:val="36"/>
        </w:rPr>
        <w:t>Fazit zum Projekt</w:t>
      </w:r>
    </w:p>
    <w:p w14:paraId="660E1B99" w14:textId="77777777" w:rsidR="00E54039" w:rsidRPr="009459E5" w:rsidRDefault="00E54039" w:rsidP="00F2356A">
      <w:pPr>
        <w:pStyle w:val="ListParagraph"/>
        <w:numPr>
          <w:ilvl w:val="0"/>
          <w:numId w:val="4"/>
        </w:numPr>
        <w:rPr>
          <w:rFonts w:ascii="Arial" w:hAnsi="Arial" w:cs="Arial"/>
          <w:sz w:val="28"/>
          <w:szCs w:val="36"/>
        </w:rPr>
      </w:pPr>
      <w:r>
        <w:rPr>
          <w:rFonts w:ascii="Arial" w:hAnsi="Arial" w:cs="Arial"/>
          <w:sz w:val="28"/>
          <w:szCs w:val="36"/>
        </w:rPr>
        <w:t>Quellenverzeichnis</w:t>
      </w:r>
    </w:p>
    <w:p w14:paraId="4645AF4C" w14:textId="77777777" w:rsidR="00E05B12" w:rsidRDefault="00E05B12">
      <w:pPr>
        <w:rPr>
          <w:rFonts w:ascii="Arial" w:hAnsi="Arial" w:cs="Arial"/>
          <w:sz w:val="20"/>
        </w:rPr>
      </w:pPr>
    </w:p>
    <w:p w14:paraId="7A62D3F7" w14:textId="77777777" w:rsidR="00E05B12" w:rsidRDefault="00E05B12">
      <w:pPr>
        <w:rPr>
          <w:rFonts w:ascii="Arial" w:hAnsi="Arial" w:cs="Arial"/>
          <w:sz w:val="20"/>
        </w:rPr>
      </w:pPr>
    </w:p>
    <w:p w14:paraId="3C6AB75F" w14:textId="77777777" w:rsidR="00E05B12" w:rsidRDefault="00E05B12">
      <w:pPr>
        <w:rPr>
          <w:rFonts w:ascii="Arial" w:hAnsi="Arial" w:cs="Arial"/>
          <w:sz w:val="20"/>
        </w:rPr>
      </w:pPr>
    </w:p>
    <w:p w14:paraId="65098F1A" w14:textId="77777777" w:rsidR="00E05B12" w:rsidRDefault="00E05B12">
      <w:pPr>
        <w:rPr>
          <w:rFonts w:ascii="Arial" w:hAnsi="Arial" w:cs="Arial"/>
          <w:sz w:val="20"/>
        </w:rPr>
      </w:pPr>
    </w:p>
    <w:p w14:paraId="3AC3BF3F" w14:textId="77777777" w:rsidR="00E05B12" w:rsidRDefault="00E05B12">
      <w:pPr>
        <w:rPr>
          <w:rFonts w:ascii="Arial" w:hAnsi="Arial" w:cs="Arial"/>
          <w:sz w:val="20"/>
        </w:rPr>
      </w:pPr>
    </w:p>
    <w:p w14:paraId="028CB5D2" w14:textId="77777777" w:rsidR="00E05B12" w:rsidRDefault="00E05B12">
      <w:pPr>
        <w:rPr>
          <w:rFonts w:ascii="Arial" w:hAnsi="Arial" w:cs="Arial"/>
          <w:sz w:val="20"/>
        </w:rPr>
      </w:pPr>
    </w:p>
    <w:p w14:paraId="6B27FC46" w14:textId="77777777" w:rsidR="00E05B12" w:rsidRDefault="00E05B12">
      <w:pPr>
        <w:rPr>
          <w:rFonts w:ascii="Arial" w:hAnsi="Arial" w:cs="Arial"/>
          <w:sz w:val="20"/>
        </w:rPr>
      </w:pPr>
    </w:p>
    <w:p w14:paraId="7805F21B" w14:textId="77777777" w:rsidR="00E05B12" w:rsidRDefault="00E05B12">
      <w:pPr>
        <w:rPr>
          <w:rFonts w:ascii="Arial" w:hAnsi="Arial" w:cs="Arial"/>
          <w:sz w:val="20"/>
        </w:rPr>
      </w:pPr>
    </w:p>
    <w:p w14:paraId="1725DD23" w14:textId="77777777" w:rsidR="00E05B12" w:rsidRDefault="00E05B12">
      <w:pPr>
        <w:rPr>
          <w:rFonts w:ascii="Arial" w:hAnsi="Arial" w:cs="Arial"/>
          <w:sz w:val="20"/>
        </w:rPr>
      </w:pPr>
    </w:p>
    <w:p w14:paraId="22A14DC6" w14:textId="77777777" w:rsidR="00E05B12" w:rsidRDefault="00E05B12">
      <w:pPr>
        <w:rPr>
          <w:rFonts w:ascii="Arial" w:hAnsi="Arial" w:cs="Arial"/>
          <w:sz w:val="20"/>
        </w:rPr>
      </w:pPr>
    </w:p>
    <w:p w14:paraId="21317867" w14:textId="77777777" w:rsidR="00E05B12" w:rsidRDefault="00E05B12">
      <w:pPr>
        <w:rPr>
          <w:rFonts w:ascii="Arial" w:hAnsi="Arial" w:cs="Arial"/>
          <w:sz w:val="20"/>
        </w:rPr>
      </w:pPr>
    </w:p>
    <w:p w14:paraId="01E4C83C" w14:textId="77777777" w:rsidR="00E05B12" w:rsidRDefault="00E05B12">
      <w:pPr>
        <w:rPr>
          <w:rFonts w:ascii="Arial" w:hAnsi="Arial" w:cs="Arial"/>
          <w:sz w:val="20"/>
        </w:rPr>
      </w:pPr>
    </w:p>
    <w:p w14:paraId="40E25DD8" w14:textId="77777777" w:rsidR="00E05B12" w:rsidRDefault="00E05B12">
      <w:pPr>
        <w:rPr>
          <w:rFonts w:ascii="Arial" w:hAnsi="Arial" w:cs="Arial"/>
          <w:sz w:val="20"/>
        </w:rPr>
      </w:pPr>
    </w:p>
    <w:p w14:paraId="4736FC37" w14:textId="77777777" w:rsidR="00E05B12" w:rsidRDefault="00E05B12">
      <w:pPr>
        <w:rPr>
          <w:rFonts w:ascii="Arial" w:hAnsi="Arial" w:cs="Arial"/>
          <w:sz w:val="20"/>
        </w:rPr>
      </w:pPr>
    </w:p>
    <w:p w14:paraId="2376A52C" w14:textId="77777777" w:rsidR="00E05B12" w:rsidRDefault="00E05B12">
      <w:pPr>
        <w:rPr>
          <w:rFonts w:ascii="Arial" w:hAnsi="Arial" w:cs="Arial"/>
          <w:sz w:val="20"/>
        </w:rPr>
      </w:pPr>
    </w:p>
    <w:p w14:paraId="19AB3EA3" w14:textId="77777777" w:rsidR="00E05B12" w:rsidRDefault="00E05B12">
      <w:pPr>
        <w:rPr>
          <w:rFonts w:ascii="Arial" w:hAnsi="Arial" w:cs="Arial"/>
          <w:sz w:val="20"/>
        </w:rPr>
      </w:pPr>
    </w:p>
    <w:p w14:paraId="598EA8CA" w14:textId="77777777" w:rsidR="00E05B12" w:rsidRDefault="00E05B12">
      <w:pPr>
        <w:rPr>
          <w:rFonts w:ascii="Arial" w:hAnsi="Arial" w:cs="Arial"/>
          <w:sz w:val="20"/>
        </w:rPr>
      </w:pPr>
    </w:p>
    <w:p w14:paraId="50EE225A" w14:textId="77777777" w:rsidR="00E05B12" w:rsidRDefault="00E05B12">
      <w:pPr>
        <w:rPr>
          <w:rFonts w:ascii="Arial" w:hAnsi="Arial" w:cs="Arial"/>
          <w:sz w:val="20"/>
        </w:rPr>
      </w:pPr>
    </w:p>
    <w:p w14:paraId="5AA8AFC9" w14:textId="77777777" w:rsidR="00E05B12" w:rsidRDefault="00E05B12">
      <w:pPr>
        <w:rPr>
          <w:rFonts w:ascii="Arial" w:hAnsi="Arial" w:cs="Arial"/>
          <w:sz w:val="20"/>
        </w:rPr>
      </w:pPr>
    </w:p>
    <w:p w14:paraId="146C8ABD" w14:textId="77777777" w:rsidR="00E05B12" w:rsidDel="00860681" w:rsidRDefault="00E05B12">
      <w:pPr>
        <w:rPr>
          <w:del w:id="8" w:author="Schneider, Jakob (HTAS20)" w:date="2020-11-30T16:40:00Z"/>
          <w:rFonts w:ascii="Arial" w:hAnsi="Arial" w:cs="Arial"/>
          <w:sz w:val="20"/>
        </w:rPr>
      </w:pPr>
    </w:p>
    <w:p w14:paraId="23132A89" w14:textId="77777777" w:rsidR="00E05B12" w:rsidDel="00860681" w:rsidRDefault="00E05B12">
      <w:pPr>
        <w:rPr>
          <w:del w:id="9" w:author="Schneider, Jakob (HTAS20)" w:date="2020-11-30T16:40:00Z"/>
          <w:rFonts w:ascii="Arial" w:hAnsi="Arial" w:cs="Arial"/>
          <w:sz w:val="20"/>
        </w:rPr>
      </w:pPr>
    </w:p>
    <w:p w14:paraId="31539440" w14:textId="77777777" w:rsidR="00E05B12" w:rsidRDefault="00E05B12">
      <w:pPr>
        <w:rPr>
          <w:rFonts w:ascii="Arial" w:hAnsi="Arial" w:cs="Arial"/>
          <w:sz w:val="20"/>
        </w:rPr>
      </w:pPr>
    </w:p>
    <w:p w14:paraId="6E6B23DA" w14:textId="77777777" w:rsidR="00E05B12" w:rsidRPr="004D4781" w:rsidRDefault="00E05B12" w:rsidP="001E266F">
      <w:pPr>
        <w:pStyle w:val="Heading1"/>
        <w:rPr>
          <w:rFonts w:asciiTheme="minorBidi" w:hAnsiTheme="minorBidi" w:cstheme="minorBidi"/>
          <w:b/>
          <w:bCs/>
          <w:color w:val="000000" w:themeColor="text1"/>
          <w:sz w:val="44"/>
          <w:szCs w:val="44"/>
          <w:u w:val="single"/>
        </w:rPr>
      </w:pPr>
      <w:r w:rsidRPr="004D4781">
        <w:rPr>
          <w:rFonts w:asciiTheme="minorBidi" w:hAnsiTheme="minorBidi" w:cstheme="minorBidi"/>
          <w:b/>
          <w:bCs/>
          <w:color w:val="000000" w:themeColor="text1"/>
          <w:sz w:val="44"/>
          <w:szCs w:val="44"/>
          <w:u w:val="single"/>
        </w:rPr>
        <w:lastRenderedPageBreak/>
        <w:t xml:space="preserve">1. </w:t>
      </w:r>
      <w:r w:rsidR="00E54039">
        <w:rPr>
          <w:rFonts w:asciiTheme="minorBidi" w:hAnsiTheme="minorBidi" w:cstheme="minorBidi"/>
          <w:b/>
          <w:bCs/>
          <w:color w:val="000000" w:themeColor="text1"/>
          <w:sz w:val="44"/>
          <w:szCs w:val="44"/>
          <w:u w:val="single"/>
        </w:rPr>
        <w:t xml:space="preserve">Anfang und </w:t>
      </w:r>
      <w:r w:rsidRPr="004D4781">
        <w:rPr>
          <w:rFonts w:asciiTheme="minorBidi" w:hAnsiTheme="minorBidi" w:cstheme="minorBidi"/>
          <w:b/>
          <w:bCs/>
          <w:color w:val="000000" w:themeColor="text1"/>
          <w:sz w:val="44"/>
          <w:szCs w:val="44"/>
          <w:u w:val="single"/>
        </w:rPr>
        <w:t>Ziel</w:t>
      </w:r>
    </w:p>
    <w:p w14:paraId="1F4B62C6" w14:textId="77777777" w:rsidR="00E05B12" w:rsidRDefault="00E05B12" w:rsidP="00E05B12"/>
    <w:p w14:paraId="2A191415" w14:textId="6BD7E2EA" w:rsidR="00E05B12" w:rsidRPr="00DB2FD4" w:rsidRDefault="00E05B12" w:rsidP="00FA2C42">
      <w:pPr>
        <w:jc w:val="both"/>
        <w:rPr>
          <w:rFonts w:asciiTheme="minorBidi" w:hAnsiTheme="minorBidi"/>
          <w:sz w:val="21"/>
          <w:szCs w:val="21"/>
          <w:rPrChange w:id="10" w:author="Schneider, Jakob (HTAS20)" w:date="2020-12-01T17:41:00Z">
            <w:rPr>
              <w:rFonts w:asciiTheme="minorBidi" w:hAnsiTheme="minorBidi"/>
            </w:rPr>
          </w:rPrChange>
        </w:rPr>
      </w:pPr>
      <w:r w:rsidRPr="00860681">
        <w:rPr>
          <w:rFonts w:asciiTheme="minorBidi" w:hAnsiTheme="minorBidi"/>
          <w:rPrChange w:id="11" w:author="Schneider, Jakob (HTAS20)" w:date="2020-11-30T16:40:00Z">
            <w:rPr>
              <w:rFonts w:asciiTheme="minorBidi" w:hAnsiTheme="minorBidi"/>
              <w:sz w:val="24"/>
              <w:szCs w:val="24"/>
            </w:rPr>
          </w:rPrChange>
        </w:rPr>
        <w:t xml:space="preserve">Nach dem Projektstart am 09.10 und der allgemeinen Gruppenfindungsphase, traf sich unsere Gruppe zunächst um ein Brainstorming zu machen, Ideen die alle schon hatten zu besprechen und uns Informationen und Inspirationen zu holen. Nachdem eine grobe Vorstellung von Produkt und Webseite bei allen vorhanden war, machten wir uns an die Umsetzung und legten zunächst Projektziele und </w:t>
      </w:r>
      <w:r w:rsidR="00B04EFC" w:rsidRPr="00860681">
        <w:rPr>
          <w:rFonts w:asciiTheme="minorBidi" w:hAnsiTheme="minorBidi"/>
          <w:rPrChange w:id="12" w:author="Schneider, Jakob (HTAS20)" w:date="2020-11-30T16:40:00Z">
            <w:rPr>
              <w:rFonts w:asciiTheme="minorBidi" w:hAnsiTheme="minorBidi"/>
              <w:sz w:val="24"/>
              <w:szCs w:val="24"/>
            </w:rPr>
          </w:rPrChange>
        </w:rPr>
        <w:t xml:space="preserve">Prämissen für das Projekt fest. Diese sollten unteranderem die von unserem Dozenten (Sie) geforderte Ladegeschwindigkeit,  ein übersichtlicher und klarer Aufbau, sowohl als auch eine optimale Produktpräsentation sein. Um unsere Ziele und Ideen optimal </w:t>
      </w:r>
      <w:r w:rsidR="00B04EFC" w:rsidRPr="00860681">
        <w:rPr>
          <w:rFonts w:asciiTheme="minorBidi" w:hAnsiTheme="minorBidi"/>
          <w:highlight w:val="yellow"/>
          <w:rPrChange w:id="13" w:author="Schneider, Jakob (HTAS20)" w:date="2020-11-30T16:40:00Z">
            <w:rPr>
              <w:rFonts w:asciiTheme="minorBidi" w:hAnsiTheme="minorBidi"/>
              <w:sz w:val="24"/>
              <w:szCs w:val="24"/>
              <w:highlight w:val="yellow"/>
            </w:rPr>
          </w:rPrChange>
        </w:rPr>
        <w:t>umzusetzen</w:t>
      </w:r>
      <w:r w:rsidR="00B04EFC" w:rsidRPr="00860681">
        <w:rPr>
          <w:rFonts w:asciiTheme="minorBidi" w:hAnsiTheme="minorBidi"/>
          <w:rPrChange w:id="14" w:author="Schneider, Jakob (HTAS20)" w:date="2020-11-30T16:40:00Z">
            <w:rPr>
              <w:rFonts w:asciiTheme="minorBidi" w:hAnsiTheme="minorBidi"/>
              <w:sz w:val="24"/>
              <w:szCs w:val="24"/>
            </w:rPr>
          </w:rPrChange>
        </w:rPr>
        <w:t xml:space="preserve"> </w:t>
      </w:r>
      <w:r w:rsidR="004D4781" w:rsidRPr="00860681">
        <w:rPr>
          <w:rFonts w:asciiTheme="minorBidi" w:hAnsiTheme="minorBidi"/>
          <w:rPrChange w:id="15" w:author="Schneider, Jakob (HTAS20)" w:date="2020-11-30T16:40:00Z">
            <w:rPr>
              <w:rFonts w:asciiTheme="minorBidi" w:hAnsiTheme="minorBidi"/>
              <w:sz w:val="24"/>
              <w:szCs w:val="24"/>
            </w:rPr>
          </w:rPrChange>
        </w:rPr>
        <w:t xml:space="preserve">wurde eine wöchentliche Zusammenkunft geplant und ein </w:t>
      </w:r>
      <w:r w:rsidR="004D4781" w:rsidRPr="00860681">
        <w:rPr>
          <w:rFonts w:asciiTheme="minorBidi" w:hAnsiTheme="minorBidi"/>
          <w:highlight w:val="yellow"/>
          <w:rPrChange w:id="16" w:author="Schneider, Jakob (HTAS20)" w:date="2020-11-30T16:40:00Z">
            <w:rPr>
              <w:rFonts w:asciiTheme="minorBidi" w:hAnsiTheme="minorBidi"/>
              <w:sz w:val="24"/>
              <w:szCs w:val="24"/>
              <w:highlight w:val="yellow"/>
            </w:rPr>
          </w:rPrChange>
        </w:rPr>
        <w:t>Teamleiter</w:t>
      </w:r>
      <w:r w:rsidR="004D4781" w:rsidRPr="00860681">
        <w:rPr>
          <w:rFonts w:asciiTheme="minorBidi" w:hAnsiTheme="minorBidi"/>
          <w:rPrChange w:id="17" w:author="Schneider, Jakob (HTAS20)" w:date="2020-11-30T16:40:00Z">
            <w:rPr>
              <w:rFonts w:asciiTheme="minorBidi" w:hAnsiTheme="minorBidi"/>
              <w:sz w:val="24"/>
              <w:szCs w:val="24"/>
            </w:rPr>
          </w:rPrChange>
        </w:rPr>
        <w:t xml:space="preserve"> gewählt. Des weiteren</w:t>
      </w:r>
      <w:del w:id="18" w:author="Schneider, Jakob (HTAS20)" w:date="2020-11-30T16:23:00Z">
        <w:r w:rsidR="004D4781" w:rsidRPr="00860681" w:rsidDel="00FA2C42">
          <w:rPr>
            <w:rFonts w:asciiTheme="minorBidi" w:hAnsiTheme="minorBidi"/>
            <w:rPrChange w:id="19" w:author="Schneider, Jakob (HTAS20)" w:date="2020-11-30T16:40:00Z">
              <w:rPr>
                <w:rFonts w:asciiTheme="minorBidi" w:hAnsiTheme="minorBidi"/>
                <w:sz w:val="24"/>
                <w:szCs w:val="24"/>
              </w:rPr>
            </w:rPrChange>
          </w:rPr>
          <w:delText xml:space="preserve"> </w:delText>
        </w:r>
      </w:del>
      <w:ins w:id="20" w:author="Schneider, Jakob (HTAS20)" w:date="2020-11-30T16:24:00Z">
        <w:r w:rsidR="00FA2C42" w:rsidRPr="00860681">
          <w:rPr>
            <w:rFonts w:asciiTheme="minorBidi" w:hAnsiTheme="minorBidi"/>
            <w:rPrChange w:id="21" w:author="Schneider, Jakob (HTAS20)" w:date="2020-11-30T16:40:00Z">
              <w:rPr>
                <w:rFonts w:asciiTheme="minorBidi" w:hAnsiTheme="minorBidi"/>
                <w:sz w:val="24"/>
                <w:szCs w:val="24"/>
              </w:rPr>
            </w:rPrChange>
          </w:rPr>
          <w:t xml:space="preserve"> </w:t>
        </w:r>
      </w:ins>
      <w:del w:id="22" w:author="Schneider, Jakob (HTAS20)" w:date="2020-11-30T16:23:00Z">
        <w:r w:rsidR="004D4781" w:rsidRPr="00860681" w:rsidDel="00FA2C42">
          <w:rPr>
            <w:rFonts w:asciiTheme="minorBidi" w:hAnsiTheme="minorBidi"/>
            <w:rPrChange w:id="23" w:author="Schneider, Jakob (HTAS20)" w:date="2020-11-30T16:40:00Z">
              <w:rPr>
                <w:rFonts w:asciiTheme="minorBidi" w:hAnsiTheme="minorBidi"/>
                <w:sz w:val="24"/>
                <w:szCs w:val="24"/>
              </w:rPr>
            </w:rPrChange>
          </w:rPr>
          <w:delText>verteilten wir alle Aufgaben so, dass jeder etwas machen konnte was ihm liegt und alle Spaß am Projekt hatten</w:delText>
        </w:r>
      </w:del>
      <w:del w:id="24" w:author="Noah Schmitt" w:date="2020-11-30T06:12:00Z">
        <w:r w:rsidR="004D4781" w:rsidRPr="00860681" w:rsidDel="00994EB3">
          <w:rPr>
            <w:rFonts w:asciiTheme="minorBidi" w:hAnsiTheme="minorBidi"/>
            <w:sz w:val="21"/>
            <w:szCs w:val="21"/>
            <w:rPrChange w:id="25" w:author="Schneider, Jakob (HTAS20)" w:date="2020-11-30T16:40:00Z">
              <w:rPr>
                <w:rFonts w:asciiTheme="minorBidi" w:hAnsiTheme="minorBidi"/>
              </w:rPr>
            </w:rPrChange>
          </w:rPr>
          <w:delText>.</w:delText>
        </w:r>
      </w:del>
      <w:ins w:id="26" w:author="Noah Schmitt" w:date="2020-11-30T06:12:00Z">
        <w:r w:rsidR="00994EB3" w:rsidRPr="00860681">
          <w:rPr>
            <w:rFonts w:asciiTheme="minorBidi" w:hAnsiTheme="minorBidi"/>
            <w:rPrChange w:id="27" w:author="Schneider, Jakob (HTAS20)" w:date="2020-11-30T16:40:00Z">
              <w:rPr>
                <w:rFonts w:asciiTheme="minorBidi" w:hAnsiTheme="minorBidi"/>
                <w:sz w:val="24"/>
                <w:szCs w:val="24"/>
              </w:rPr>
            </w:rPrChange>
          </w:rPr>
          <w:t xml:space="preserve">wurden Aufgaben verteilt, passend zum  </w:t>
        </w:r>
      </w:ins>
      <w:ins w:id="28" w:author="Noah Schmitt" w:date="2020-11-30T06:13:00Z">
        <w:r w:rsidR="00994EB3" w:rsidRPr="00860681">
          <w:rPr>
            <w:rFonts w:asciiTheme="minorBidi" w:hAnsiTheme="minorBidi"/>
            <w:rPrChange w:id="29" w:author="Schneider, Jakob (HTAS20)" w:date="2020-11-30T16:40:00Z">
              <w:rPr>
                <w:rFonts w:asciiTheme="minorBidi" w:hAnsiTheme="minorBidi"/>
                <w:sz w:val="24"/>
                <w:szCs w:val="24"/>
              </w:rPr>
            </w:rPrChange>
          </w:rPr>
          <w:t>Kenntnisstand</w:t>
        </w:r>
        <w:del w:id="30" w:author="Schneider, Jakob (HTAS20)" w:date="2020-11-30T09:45:00Z">
          <w:r w:rsidR="00994EB3" w:rsidRPr="00860681" w:rsidDel="004C2D8F">
            <w:rPr>
              <w:rFonts w:asciiTheme="minorBidi" w:hAnsiTheme="minorBidi"/>
              <w:rPrChange w:id="31" w:author="Schneider, Jakob (HTAS20)" w:date="2020-11-30T16:40:00Z">
                <w:rPr>
                  <w:rFonts w:asciiTheme="minorBidi" w:hAnsiTheme="minorBidi"/>
                  <w:sz w:val="24"/>
                  <w:szCs w:val="24"/>
                </w:rPr>
              </w:rPrChange>
            </w:rPr>
            <w:delText>en</w:delText>
          </w:r>
        </w:del>
        <w:r w:rsidR="00994EB3" w:rsidRPr="00860681">
          <w:rPr>
            <w:rFonts w:asciiTheme="minorBidi" w:hAnsiTheme="minorBidi"/>
            <w:rPrChange w:id="32" w:author="Schneider, Jakob (HTAS20)" w:date="2020-11-30T16:40:00Z">
              <w:rPr>
                <w:rFonts w:asciiTheme="minorBidi" w:hAnsiTheme="minorBidi"/>
                <w:sz w:val="24"/>
                <w:szCs w:val="24"/>
              </w:rPr>
            </w:rPrChange>
          </w:rPr>
          <w:t xml:space="preserve"> der einzelnen Gruppenmitglieder, mit dem Ziel die Fähigkeiten </w:t>
        </w:r>
      </w:ins>
      <w:ins w:id="33" w:author="Noah Schmitt" w:date="2020-11-30T06:14:00Z">
        <w:r w:rsidR="00994EB3" w:rsidRPr="00860681">
          <w:rPr>
            <w:rFonts w:asciiTheme="minorBidi" w:hAnsiTheme="minorBidi"/>
            <w:rPrChange w:id="34" w:author="Schneider, Jakob (HTAS20)" w:date="2020-11-30T16:40:00Z">
              <w:rPr>
                <w:rFonts w:asciiTheme="minorBidi" w:hAnsiTheme="minorBidi"/>
                <w:sz w:val="24"/>
                <w:szCs w:val="24"/>
              </w:rPr>
            </w:rPrChange>
          </w:rPr>
          <w:t>jedes einzelnen optimal zu forder</w:t>
        </w:r>
      </w:ins>
      <w:ins w:id="35" w:author="Schneider, Jakob (HTAS20)" w:date="2020-11-30T09:45:00Z">
        <w:r w:rsidR="004C2D8F" w:rsidRPr="00860681">
          <w:rPr>
            <w:rFonts w:asciiTheme="minorBidi" w:hAnsiTheme="minorBidi"/>
            <w:rPrChange w:id="36" w:author="Schneider, Jakob (HTAS20)" w:date="2020-11-30T16:40:00Z">
              <w:rPr>
                <w:rFonts w:asciiTheme="minorBidi" w:hAnsiTheme="minorBidi"/>
                <w:sz w:val="24"/>
                <w:szCs w:val="24"/>
              </w:rPr>
            </w:rPrChange>
          </w:rPr>
          <w:t>n</w:t>
        </w:r>
      </w:ins>
      <w:ins w:id="37" w:author="Noah Schmitt" w:date="2020-11-30T06:14:00Z">
        <w:r w:rsidR="00994EB3" w:rsidRPr="00860681">
          <w:rPr>
            <w:rFonts w:asciiTheme="minorBidi" w:hAnsiTheme="minorBidi"/>
            <w:rPrChange w:id="38" w:author="Schneider, Jakob (HTAS20)" w:date="2020-11-30T16:40:00Z">
              <w:rPr>
                <w:rFonts w:asciiTheme="minorBidi" w:hAnsiTheme="minorBidi"/>
                <w:sz w:val="24"/>
                <w:szCs w:val="24"/>
              </w:rPr>
            </w:rPrChange>
          </w:rPr>
          <w:t xml:space="preserve"> und so </w:t>
        </w:r>
      </w:ins>
      <w:ins w:id="39" w:author="Schneider, Jakob (HTAS20)" w:date="2020-11-30T09:45:00Z">
        <w:r w:rsidR="004C2D8F" w:rsidRPr="00860681">
          <w:rPr>
            <w:rFonts w:asciiTheme="minorBidi" w:hAnsiTheme="minorBidi"/>
            <w:rPrChange w:id="40" w:author="Schneider, Jakob (HTAS20)" w:date="2020-11-30T16:40:00Z">
              <w:rPr>
                <w:rFonts w:asciiTheme="minorBidi" w:hAnsiTheme="minorBidi"/>
                <w:sz w:val="24"/>
                <w:szCs w:val="24"/>
              </w:rPr>
            </w:rPrChange>
          </w:rPr>
          <w:t xml:space="preserve">einen </w:t>
        </w:r>
      </w:ins>
      <w:ins w:id="41" w:author="Noah Schmitt" w:date="2020-11-30T06:14:00Z">
        <w:r w:rsidR="00994EB3" w:rsidRPr="00860681">
          <w:rPr>
            <w:rFonts w:asciiTheme="minorBidi" w:hAnsiTheme="minorBidi"/>
            <w:rPrChange w:id="42" w:author="Schneider, Jakob (HTAS20)" w:date="2020-11-30T16:40:00Z">
              <w:rPr>
                <w:rFonts w:asciiTheme="minorBidi" w:hAnsiTheme="minorBidi"/>
                <w:sz w:val="24"/>
                <w:szCs w:val="24"/>
              </w:rPr>
            </w:rPrChange>
          </w:rPr>
          <w:t>maximalen Lernerfolg zu sichern.</w:t>
        </w:r>
      </w:ins>
      <w:ins w:id="43" w:author="Schneider, Jakob (HTAS20)" w:date="2020-12-01T16:40:00Z">
        <w:r w:rsidR="00DE72D6">
          <w:rPr>
            <w:rFonts w:asciiTheme="minorBidi" w:hAnsiTheme="minorBidi"/>
          </w:rPr>
          <w:t xml:space="preserve"> Um den Spaß und die Motivation am Projekt zu fördern, wurde jeder Leiter seines eignen Modules. </w:t>
        </w:r>
      </w:ins>
      <w:ins w:id="44" w:author="Schneider, Jakob (HTAS20)" w:date="2020-12-01T16:48:00Z">
        <w:r w:rsidR="00DB2FD4" w:rsidRPr="00773177">
          <w:rPr>
            <w:rFonts w:asciiTheme="minorBidi" w:hAnsiTheme="minorBidi"/>
            <w:lang w:val="en-GB"/>
            <w:rPrChange w:id="45" w:author="Noah Schmitt" w:date="2020-12-01T20:50:00Z">
              <w:rPr>
                <w:rFonts w:asciiTheme="minorBidi" w:hAnsiTheme="minorBidi"/>
              </w:rPr>
            </w:rPrChange>
          </w:rPr>
          <w:t xml:space="preserve">So </w:t>
        </w:r>
        <w:proofErr w:type="spellStart"/>
        <w:r w:rsidR="00DB2FD4" w:rsidRPr="00773177">
          <w:rPr>
            <w:rFonts w:asciiTheme="minorBidi" w:hAnsiTheme="minorBidi"/>
            <w:lang w:val="en-GB"/>
            <w:rPrChange w:id="46" w:author="Noah Schmitt" w:date="2020-12-01T20:50:00Z">
              <w:rPr>
                <w:rFonts w:asciiTheme="minorBidi" w:hAnsiTheme="minorBidi"/>
              </w:rPr>
            </w:rPrChange>
          </w:rPr>
          <w:t>wurde</w:t>
        </w:r>
      </w:ins>
      <w:proofErr w:type="spellEnd"/>
      <w:ins w:id="47" w:author="Schneider, Jakob (HTAS20)" w:date="2020-12-01T17:39:00Z">
        <w:r w:rsidR="00DB2FD4" w:rsidRPr="00773177">
          <w:rPr>
            <w:rFonts w:asciiTheme="minorBidi" w:hAnsiTheme="minorBidi"/>
            <w:lang w:val="en-GB"/>
            <w:rPrChange w:id="48" w:author="Noah Schmitt" w:date="2020-12-01T20:50:00Z">
              <w:rPr>
                <w:rFonts w:asciiTheme="minorBidi" w:hAnsiTheme="minorBidi"/>
              </w:rPr>
            </w:rPrChange>
          </w:rPr>
          <w:t xml:space="preserve"> Tim CSS-Director, Noah Design-Director, Andi Technical-</w:t>
        </w:r>
        <w:r w:rsidR="00DB2FD4" w:rsidRPr="00773177">
          <w:rPr>
            <w:rFonts w:asciiTheme="minorBidi" w:hAnsiTheme="minorBidi"/>
            <w:lang w:val="en-GB"/>
            <w:rPrChange w:id="49" w:author="Noah Schmitt" w:date="2020-12-01T20:50:00Z">
              <w:rPr>
                <w:rFonts w:asciiTheme="minorBidi" w:hAnsiTheme="minorBidi"/>
                <w:lang w:val="en-US"/>
              </w:rPr>
            </w:rPrChange>
          </w:rPr>
          <w:t xml:space="preserve">Director, Tobi </w:t>
        </w:r>
      </w:ins>
      <w:proofErr w:type="spellStart"/>
      <w:ins w:id="50" w:author="Schneider, Jakob (HTAS20)" w:date="2020-12-01T17:40:00Z">
        <w:r w:rsidR="00DB2FD4" w:rsidRPr="00773177">
          <w:rPr>
            <w:rFonts w:asciiTheme="minorBidi" w:hAnsiTheme="minorBidi"/>
            <w:lang w:val="en-GB"/>
            <w:rPrChange w:id="51" w:author="Noah Schmitt" w:date="2020-12-01T20:50:00Z">
              <w:rPr>
                <w:rFonts w:asciiTheme="minorBidi" w:hAnsiTheme="minorBidi"/>
                <w:lang w:val="en-US"/>
              </w:rPr>
            </w:rPrChange>
          </w:rPr>
          <w:t>C</w:t>
        </w:r>
      </w:ins>
      <w:ins w:id="52" w:author="Schneider, Jakob (HTAS20)" w:date="2020-12-01T17:39:00Z">
        <w:r w:rsidR="00DB2FD4" w:rsidRPr="00773177">
          <w:rPr>
            <w:rFonts w:asciiTheme="minorBidi" w:hAnsiTheme="minorBidi"/>
            <w:lang w:val="en-GB"/>
            <w:rPrChange w:id="53" w:author="Noah Schmitt" w:date="2020-12-01T20:50:00Z">
              <w:rPr>
                <w:rFonts w:asciiTheme="minorBidi" w:hAnsiTheme="minorBidi"/>
              </w:rPr>
            </w:rPrChange>
          </w:rPr>
          <w:t>reativ</w:t>
        </w:r>
      </w:ins>
      <w:proofErr w:type="spellEnd"/>
      <w:ins w:id="54" w:author="Schneider, Jakob (HTAS20)" w:date="2020-12-01T17:40:00Z">
        <w:r w:rsidR="00DB2FD4" w:rsidRPr="00773177">
          <w:rPr>
            <w:rFonts w:asciiTheme="minorBidi" w:hAnsiTheme="minorBidi"/>
            <w:lang w:val="en-GB"/>
            <w:rPrChange w:id="55" w:author="Noah Schmitt" w:date="2020-12-01T20:50:00Z">
              <w:rPr>
                <w:rFonts w:asciiTheme="minorBidi" w:hAnsiTheme="minorBidi"/>
                <w:lang w:val="en-US"/>
              </w:rPr>
            </w:rPrChange>
          </w:rPr>
          <w:t xml:space="preserve">-Director, </w:t>
        </w:r>
        <w:proofErr w:type="spellStart"/>
        <w:r w:rsidR="00DB2FD4" w:rsidRPr="00773177">
          <w:rPr>
            <w:rFonts w:asciiTheme="minorBidi" w:hAnsiTheme="minorBidi"/>
            <w:lang w:val="en-GB"/>
            <w:rPrChange w:id="56" w:author="Noah Schmitt" w:date="2020-12-01T20:50:00Z">
              <w:rPr>
                <w:rFonts w:asciiTheme="minorBidi" w:hAnsiTheme="minorBidi"/>
                <w:lang w:val="en-US"/>
              </w:rPr>
            </w:rPrChange>
          </w:rPr>
          <w:t>Domenik</w:t>
        </w:r>
        <w:proofErr w:type="spellEnd"/>
        <w:r w:rsidR="00DB2FD4" w:rsidRPr="00773177">
          <w:rPr>
            <w:rFonts w:asciiTheme="minorBidi" w:hAnsiTheme="minorBidi"/>
            <w:lang w:val="en-GB"/>
            <w:rPrChange w:id="57" w:author="Noah Schmitt" w:date="2020-12-01T20:50:00Z">
              <w:rPr>
                <w:rFonts w:asciiTheme="minorBidi" w:hAnsiTheme="minorBidi"/>
                <w:lang w:val="en-US"/>
              </w:rPr>
            </w:rPrChange>
          </w:rPr>
          <w:t xml:space="preserve"> Basic-Html-Director und ich </w:t>
        </w:r>
      </w:ins>
      <w:ins w:id="58" w:author="Schneider, Jakob (HTAS20)" w:date="2020-12-01T17:41:00Z">
        <w:r w:rsidR="00DB2FD4" w:rsidRPr="00773177">
          <w:rPr>
            <w:rFonts w:asciiTheme="minorBidi" w:hAnsiTheme="minorBidi"/>
            <w:lang w:val="en-GB"/>
            <w:rPrChange w:id="59" w:author="Noah Schmitt" w:date="2020-12-01T20:50:00Z">
              <w:rPr>
                <w:rFonts w:asciiTheme="minorBidi" w:hAnsiTheme="minorBidi"/>
              </w:rPr>
            </w:rPrChange>
          </w:rPr>
          <w:t xml:space="preserve">Content-Director. </w:t>
        </w:r>
        <w:r w:rsidR="00DB2FD4">
          <w:rPr>
            <w:rFonts w:asciiTheme="minorBidi" w:hAnsiTheme="minorBidi"/>
          </w:rPr>
          <w:t>Dies half uns die jeweiligen Ziele umzusetzen, da jeder wusste</w:t>
        </w:r>
      </w:ins>
      <w:ins w:id="60" w:author="Schneider, Jakob (HTAS20)" w:date="2020-12-01T17:43:00Z">
        <w:r w:rsidR="00DB2FD4">
          <w:rPr>
            <w:rFonts w:asciiTheme="minorBidi" w:hAnsiTheme="minorBidi"/>
          </w:rPr>
          <w:t>,</w:t>
        </w:r>
      </w:ins>
      <w:ins w:id="61" w:author="Schneider, Jakob (HTAS20)" w:date="2020-12-01T17:41:00Z">
        <w:r w:rsidR="00DB2FD4">
          <w:rPr>
            <w:rFonts w:asciiTheme="minorBidi" w:hAnsiTheme="minorBidi"/>
          </w:rPr>
          <w:t xml:space="preserve"> wen er bei welchem Problem ansprechen muss</w:t>
        </w:r>
      </w:ins>
      <w:ins w:id="62" w:author="Schneider, Jakob (HTAS20)" w:date="2020-12-01T17:43:00Z">
        <w:r w:rsidR="00DB2FD4">
          <w:rPr>
            <w:rFonts w:asciiTheme="minorBidi" w:hAnsiTheme="minorBidi"/>
          </w:rPr>
          <w:t>.</w:t>
        </w:r>
      </w:ins>
    </w:p>
    <w:p w14:paraId="2F909470" w14:textId="589B51EC" w:rsidR="00860681" w:rsidRDefault="00860681" w:rsidP="004D4781">
      <w:pPr>
        <w:rPr>
          <w:ins w:id="63" w:author="Schneider, Jakob (HTAS20)" w:date="2020-11-30T16:40:00Z"/>
        </w:rPr>
      </w:pPr>
    </w:p>
    <w:p w14:paraId="59A29E47" w14:textId="4E9EF7F0" w:rsidR="00860681" w:rsidRDefault="00860681" w:rsidP="004D4781">
      <w:pPr>
        <w:rPr>
          <w:ins w:id="64" w:author="Schneider, Jakob (HTAS20)" w:date="2020-11-30T16:40:00Z"/>
        </w:rPr>
      </w:pPr>
    </w:p>
    <w:p w14:paraId="439A8C7A" w14:textId="77777777" w:rsidR="00860681" w:rsidRDefault="00860681" w:rsidP="004D4781"/>
    <w:p w14:paraId="4A15689B" w14:textId="77777777" w:rsidR="004D4781" w:rsidRDefault="004D4781" w:rsidP="004D4781"/>
    <w:p w14:paraId="325AE2D1" w14:textId="77777777" w:rsidR="004D4781" w:rsidRDefault="00E54039" w:rsidP="004D4781">
      <w:pPr>
        <w:pStyle w:val="Heading1"/>
        <w:rPr>
          <w:rFonts w:asciiTheme="minorBidi" w:hAnsiTheme="minorBidi" w:cstheme="minorBidi"/>
          <w:b/>
          <w:bCs/>
          <w:color w:val="000000" w:themeColor="text1"/>
          <w:sz w:val="44"/>
          <w:szCs w:val="44"/>
          <w:u w:val="single"/>
        </w:rPr>
      </w:pPr>
      <w:r>
        <w:rPr>
          <w:rFonts w:asciiTheme="minorBidi" w:hAnsiTheme="minorBidi" w:cstheme="minorBidi"/>
          <w:b/>
          <w:bCs/>
          <w:color w:val="000000" w:themeColor="text1"/>
          <w:sz w:val="44"/>
          <w:szCs w:val="44"/>
          <w:u w:val="single"/>
        </w:rPr>
        <w:t xml:space="preserve">2. </w:t>
      </w:r>
      <w:r w:rsidR="004D4781" w:rsidRPr="004D4781">
        <w:rPr>
          <w:rFonts w:asciiTheme="minorBidi" w:hAnsiTheme="minorBidi" w:cstheme="minorBidi"/>
          <w:b/>
          <w:bCs/>
          <w:color w:val="000000" w:themeColor="text1"/>
          <w:sz w:val="44"/>
          <w:szCs w:val="44"/>
          <w:u w:val="single"/>
        </w:rPr>
        <w:t>Produkt</w:t>
      </w:r>
    </w:p>
    <w:p w14:paraId="63BC43F7" w14:textId="77777777" w:rsidR="004D4781" w:rsidRDefault="004D4781" w:rsidP="004D4781"/>
    <w:p w14:paraId="488844FB" w14:textId="025FFD31" w:rsidR="004D4781" w:rsidRPr="00860681" w:rsidRDefault="004D4781" w:rsidP="00FA2C42">
      <w:pPr>
        <w:jc w:val="both"/>
        <w:rPr>
          <w:rFonts w:asciiTheme="minorBidi" w:hAnsiTheme="minorBidi"/>
          <w:rPrChange w:id="65" w:author="Schneider, Jakob (HTAS20)" w:date="2020-11-30T16:39:00Z">
            <w:rPr>
              <w:rFonts w:asciiTheme="minorBidi" w:hAnsiTheme="minorBidi"/>
              <w:sz w:val="24"/>
              <w:szCs w:val="24"/>
            </w:rPr>
          </w:rPrChange>
        </w:rPr>
      </w:pPr>
      <w:r w:rsidRPr="00860681">
        <w:rPr>
          <w:rFonts w:asciiTheme="minorBidi" w:hAnsiTheme="minorBidi"/>
          <w:rPrChange w:id="66" w:author="Schneider, Jakob (HTAS20)" w:date="2020-11-30T16:39:00Z">
            <w:rPr>
              <w:rFonts w:asciiTheme="minorBidi" w:hAnsiTheme="minorBidi"/>
              <w:sz w:val="24"/>
              <w:szCs w:val="24"/>
            </w:rPr>
          </w:rPrChange>
        </w:rPr>
        <w:t>Zunächst gab es diverse Überlegungen</w:t>
      </w:r>
      <w:r w:rsidR="00CF64D5" w:rsidRPr="00860681">
        <w:rPr>
          <w:rFonts w:asciiTheme="minorBidi" w:hAnsiTheme="minorBidi"/>
          <w:rPrChange w:id="67" w:author="Schneider, Jakob (HTAS20)" w:date="2020-11-30T16:39:00Z">
            <w:rPr>
              <w:rFonts w:asciiTheme="minorBidi" w:hAnsiTheme="minorBidi"/>
              <w:sz w:val="24"/>
              <w:szCs w:val="24"/>
            </w:rPr>
          </w:rPrChange>
        </w:rPr>
        <w:t xml:space="preserve"> für bzw. über verschiedene Produkte. Diese konnten sich am Ende jedoch nicht gegen die Naturex </w:t>
      </w:r>
      <w:del w:id="68" w:author="Schneider, Jakob (HTAS20)" w:date="2020-11-30T16:25:00Z">
        <w:r w:rsidR="00CF64D5" w:rsidRPr="00860681" w:rsidDel="00FA2C42">
          <w:rPr>
            <w:rFonts w:asciiTheme="minorBidi" w:hAnsiTheme="minorBidi"/>
            <w:rPrChange w:id="69" w:author="Schneider, Jakob (HTAS20)" w:date="2020-11-30T16:39:00Z">
              <w:rPr>
                <w:rFonts w:asciiTheme="minorBidi" w:hAnsiTheme="minorBidi"/>
                <w:sz w:val="24"/>
                <w:szCs w:val="24"/>
              </w:rPr>
            </w:rPrChange>
          </w:rPr>
          <w:delText xml:space="preserve">Pflege </w:delText>
        </w:r>
      </w:del>
      <w:ins w:id="70" w:author="Schneider, Jakob (HTAS20)" w:date="2020-11-30T16:25:00Z">
        <w:r w:rsidR="00FA2C42" w:rsidRPr="00860681">
          <w:rPr>
            <w:rFonts w:asciiTheme="minorBidi" w:hAnsiTheme="minorBidi"/>
            <w:rPrChange w:id="71" w:author="Schneider, Jakob (HTAS20)" w:date="2020-11-30T16:39:00Z">
              <w:rPr>
                <w:rFonts w:asciiTheme="minorBidi" w:hAnsiTheme="minorBidi"/>
                <w:sz w:val="24"/>
                <w:szCs w:val="24"/>
              </w:rPr>
            </w:rPrChange>
          </w:rPr>
          <w:t xml:space="preserve">Reinigungs- </w:t>
        </w:r>
      </w:ins>
      <w:r w:rsidR="00CF64D5" w:rsidRPr="00860681">
        <w:rPr>
          <w:rFonts w:asciiTheme="minorBidi" w:hAnsiTheme="minorBidi"/>
          <w:rPrChange w:id="72" w:author="Schneider, Jakob (HTAS20)" w:date="2020-11-30T16:39:00Z">
            <w:rPr>
              <w:rFonts w:asciiTheme="minorBidi" w:hAnsiTheme="minorBidi"/>
              <w:sz w:val="24"/>
              <w:szCs w:val="24"/>
            </w:rPr>
          </w:rPrChange>
        </w:rPr>
        <w:t xml:space="preserve">und </w:t>
      </w:r>
      <w:ins w:id="73" w:author="Schneider, Jakob (HTAS20)" w:date="2020-11-30T16:25:00Z">
        <w:r w:rsidR="00FA2C42" w:rsidRPr="00860681">
          <w:rPr>
            <w:rFonts w:asciiTheme="minorBidi" w:hAnsiTheme="minorBidi"/>
            <w:rPrChange w:id="74" w:author="Schneider, Jakob (HTAS20)" w:date="2020-11-30T16:39:00Z">
              <w:rPr>
                <w:rFonts w:asciiTheme="minorBidi" w:hAnsiTheme="minorBidi"/>
                <w:sz w:val="24"/>
                <w:szCs w:val="24"/>
              </w:rPr>
            </w:rPrChange>
          </w:rPr>
          <w:t>Pflege</w:t>
        </w:r>
      </w:ins>
      <w:del w:id="75" w:author="Schneider, Jakob (HTAS20)" w:date="2020-11-30T16:25:00Z">
        <w:r w:rsidR="00CF64D5" w:rsidRPr="00860681" w:rsidDel="00FA2C42">
          <w:rPr>
            <w:rFonts w:asciiTheme="minorBidi" w:hAnsiTheme="minorBidi"/>
            <w:rPrChange w:id="76" w:author="Schneider, Jakob (HTAS20)" w:date="2020-11-30T16:39:00Z">
              <w:rPr>
                <w:rFonts w:asciiTheme="minorBidi" w:hAnsiTheme="minorBidi"/>
                <w:sz w:val="24"/>
                <w:szCs w:val="24"/>
              </w:rPr>
            </w:rPrChange>
          </w:rPr>
          <w:delText>Kosmetik</w:delText>
        </w:r>
      </w:del>
      <w:r w:rsidR="00CF64D5" w:rsidRPr="00860681">
        <w:rPr>
          <w:rFonts w:asciiTheme="minorBidi" w:hAnsiTheme="minorBidi"/>
          <w:rPrChange w:id="77" w:author="Schneider, Jakob (HTAS20)" w:date="2020-11-30T16:39:00Z">
            <w:rPr>
              <w:rFonts w:asciiTheme="minorBidi" w:hAnsiTheme="minorBidi"/>
              <w:sz w:val="24"/>
              <w:szCs w:val="24"/>
            </w:rPr>
          </w:rPrChange>
        </w:rPr>
        <w:t xml:space="preserve">produkte bzw. die Naturex </w:t>
      </w:r>
      <w:r w:rsidRPr="00860681">
        <w:rPr>
          <w:rFonts w:asciiTheme="minorBidi" w:hAnsiTheme="minorBidi"/>
          <w:rPrChange w:id="78" w:author="Schneider, Jakob (HTAS20)" w:date="2020-11-30T16:39:00Z">
            <w:rPr>
              <w:rFonts w:asciiTheme="minorBidi" w:hAnsiTheme="minorBidi"/>
              <w:sz w:val="24"/>
              <w:szCs w:val="24"/>
            </w:rPr>
          </w:rPrChange>
        </w:rPr>
        <w:t xml:space="preserve"> </w:t>
      </w:r>
      <w:commentRangeStart w:id="79"/>
      <w:r w:rsidR="00CF64D5" w:rsidRPr="00860681">
        <w:rPr>
          <w:rFonts w:asciiTheme="minorBidi" w:hAnsiTheme="minorBidi"/>
          <w:highlight w:val="yellow"/>
          <w:rPrChange w:id="80" w:author="Schneider, Jakob (HTAS20)" w:date="2020-11-30T16:39:00Z">
            <w:rPr>
              <w:rFonts w:asciiTheme="minorBidi" w:hAnsiTheme="minorBidi"/>
              <w:sz w:val="24"/>
              <w:szCs w:val="24"/>
            </w:rPr>
          </w:rPrChange>
        </w:rPr>
        <w:t>Zahnpaste</w:t>
      </w:r>
      <w:commentRangeEnd w:id="79"/>
      <w:r w:rsidR="00076835" w:rsidRPr="00860681">
        <w:rPr>
          <w:rStyle w:val="CommentReference"/>
          <w:rFonts w:asciiTheme="minorBidi" w:hAnsiTheme="minorBidi"/>
          <w:sz w:val="22"/>
          <w:szCs w:val="22"/>
          <w:highlight w:val="yellow"/>
          <w:rPrChange w:id="81" w:author="Schneider, Jakob (HTAS20)" w:date="2020-11-30T16:39:00Z">
            <w:rPr>
              <w:rStyle w:val="CommentReference"/>
            </w:rPr>
          </w:rPrChange>
        </w:rPr>
        <w:commentReference w:id="79"/>
      </w:r>
      <w:r w:rsidR="00CF64D5" w:rsidRPr="00860681">
        <w:rPr>
          <w:rFonts w:asciiTheme="minorBidi" w:hAnsiTheme="minorBidi"/>
          <w:rPrChange w:id="82" w:author="Schneider, Jakob (HTAS20)" w:date="2020-11-30T16:39:00Z">
            <w:rPr>
              <w:rFonts w:asciiTheme="minorBidi" w:hAnsiTheme="minorBidi"/>
              <w:sz w:val="24"/>
              <w:szCs w:val="24"/>
            </w:rPr>
          </w:rPrChange>
        </w:rPr>
        <w:t xml:space="preserve"> durchsetzen.  Die Idee dahinter ist relativ simpel: um am immer größer werdenden Beauty-Interesse teilzuhaben bietet Naturex </w:t>
      </w:r>
      <w:ins w:id="83" w:author="Schneider, Jakob (HTAS20)" w:date="2020-11-30T16:26:00Z">
        <w:r w:rsidR="00FA2C42" w:rsidRPr="00860681">
          <w:rPr>
            <w:rFonts w:asciiTheme="minorBidi" w:hAnsiTheme="minorBidi"/>
            <w:rPrChange w:id="84" w:author="Schneider, Jakob (HTAS20)" w:date="2020-11-30T16:39:00Z">
              <w:rPr>
                <w:rFonts w:asciiTheme="minorBidi" w:hAnsiTheme="minorBidi"/>
                <w:sz w:val="24"/>
                <w:szCs w:val="24"/>
              </w:rPr>
            </w:rPrChange>
          </w:rPr>
          <w:t xml:space="preserve">Reinigungs- </w:t>
        </w:r>
      </w:ins>
      <w:del w:id="85" w:author="Schneider, Jakob (HTAS20)" w:date="2020-11-30T16:26:00Z">
        <w:r w:rsidR="00CF64D5" w:rsidRPr="00860681" w:rsidDel="00FA2C42">
          <w:rPr>
            <w:rFonts w:asciiTheme="minorBidi" w:hAnsiTheme="minorBidi"/>
            <w:rPrChange w:id="86" w:author="Schneider, Jakob (HTAS20)" w:date="2020-11-30T16:39:00Z">
              <w:rPr>
                <w:rFonts w:asciiTheme="minorBidi" w:hAnsiTheme="minorBidi"/>
                <w:sz w:val="24"/>
                <w:szCs w:val="24"/>
              </w:rPr>
            </w:rPrChange>
          </w:rPr>
          <w:delText xml:space="preserve">Schönheits- </w:delText>
        </w:r>
      </w:del>
      <w:r w:rsidR="00CF64D5" w:rsidRPr="00860681">
        <w:rPr>
          <w:rFonts w:asciiTheme="minorBidi" w:hAnsiTheme="minorBidi"/>
          <w:rPrChange w:id="87" w:author="Schneider, Jakob (HTAS20)" w:date="2020-11-30T16:39:00Z">
            <w:rPr>
              <w:rFonts w:asciiTheme="minorBidi" w:hAnsiTheme="minorBidi"/>
              <w:sz w:val="24"/>
              <w:szCs w:val="24"/>
            </w:rPr>
          </w:rPrChange>
        </w:rPr>
        <w:t xml:space="preserve">und Pflegeprodukte zum selber mischen/ herstellen an. Aufgrund der beschränkten Zeit, beläuft sich die </w:t>
      </w:r>
      <w:r w:rsidR="009B1A62" w:rsidRPr="00860681">
        <w:rPr>
          <w:rFonts w:asciiTheme="minorBidi" w:hAnsiTheme="minorBidi"/>
          <w:rPrChange w:id="88" w:author="Schneider, Jakob (HTAS20)" w:date="2020-11-30T16:39:00Z">
            <w:rPr>
              <w:rFonts w:asciiTheme="minorBidi" w:hAnsiTheme="minorBidi"/>
              <w:sz w:val="24"/>
              <w:szCs w:val="24"/>
            </w:rPr>
          </w:rPrChange>
        </w:rPr>
        <w:t xml:space="preserve">aktuelle Produktauswahl nur auf die oben beschriebene </w:t>
      </w:r>
      <w:r w:rsidR="00CF64D5" w:rsidRPr="00860681">
        <w:rPr>
          <w:rFonts w:asciiTheme="minorBidi" w:hAnsiTheme="minorBidi"/>
          <w:highlight w:val="yellow"/>
          <w:rPrChange w:id="89" w:author="Schneider, Jakob (HTAS20)" w:date="2020-11-30T16:39:00Z">
            <w:rPr>
              <w:rFonts w:asciiTheme="minorBidi" w:hAnsiTheme="minorBidi"/>
              <w:sz w:val="24"/>
              <w:szCs w:val="24"/>
            </w:rPr>
          </w:rPrChange>
        </w:rPr>
        <w:t>Zahncreme.</w:t>
      </w:r>
      <w:r w:rsidR="00CF64D5" w:rsidRPr="00860681">
        <w:rPr>
          <w:rFonts w:asciiTheme="minorBidi" w:hAnsiTheme="minorBidi"/>
          <w:rPrChange w:id="90" w:author="Schneider, Jakob (HTAS20)" w:date="2020-11-30T16:39:00Z">
            <w:rPr>
              <w:rFonts w:asciiTheme="minorBidi" w:hAnsiTheme="minorBidi"/>
              <w:sz w:val="24"/>
              <w:szCs w:val="24"/>
            </w:rPr>
          </w:rPrChange>
        </w:rPr>
        <w:t xml:space="preserve"> </w:t>
      </w:r>
      <w:r w:rsidR="00CA464E" w:rsidRPr="00860681">
        <w:rPr>
          <w:rFonts w:asciiTheme="minorBidi" w:hAnsiTheme="minorBidi"/>
          <w:rPrChange w:id="91" w:author="Schneider, Jakob (HTAS20)" w:date="2020-11-30T16:39:00Z">
            <w:rPr>
              <w:rFonts w:asciiTheme="minorBidi" w:hAnsiTheme="minorBidi"/>
              <w:sz w:val="24"/>
              <w:szCs w:val="24"/>
            </w:rPr>
          </w:rPrChange>
        </w:rPr>
        <w:t xml:space="preserve">Die Sets funktionieren ähnlich wie Kuchenbackmischungen, man muss also nur wenige billige Zutaten hinzufügen, um sein gewünschtes </w:t>
      </w:r>
      <w:r w:rsidR="009B1A62" w:rsidRPr="00860681">
        <w:rPr>
          <w:rFonts w:asciiTheme="minorBidi" w:hAnsiTheme="minorBidi"/>
          <w:rPrChange w:id="92" w:author="Schneider, Jakob (HTAS20)" w:date="2020-11-30T16:39:00Z">
            <w:rPr>
              <w:rFonts w:asciiTheme="minorBidi" w:hAnsiTheme="minorBidi"/>
              <w:sz w:val="24"/>
              <w:szCs w:val="24"/>
            </w:rPr>
          </w:rPrChange>
        </w:rPr>
        <w:t>Pflege</w:t>
      </w:r>
      <w:r w:rsidR="00CA464E" w:rsidRPr="00860681">
        <w:rPr>
          <w:rFonts w:asciiTheme="minorBidi" w:hAnsiTheme="minorBidi"/>
          <w:rPrChange w:id="93" w:author="Schneider, Jakob (HTAS20)" w:date="2020-11-30T16:39:00Z">
            <w:rPr>
              <w:rFonts w:asciiTheme="minorBidi" w:hAnsiTheme="minorBidi"/>
              <w:sz w:val="24"/>
              <w:szCs w:val="24"/>
            </w:rPr>
          </w:rPrChange>
        </w:rPr>
        <w:t xml:space="preserve">produkt zu erhalten. Aufgrund der Modularität der </w:t>
      </w:r>
      <w:r w:rsidR="00CA464E" w:rsidRPr="00860681">
        <w:rPr>
          <w:rFonts w:asciiTheme="minorBidi" w:hAnsiTheme="minorBidi"/>
          <w:highlight w:val="yellow"/>
          <w:rPrChange w:id="94" w:author="Schneider, Jakob (HTAS20)" w:date="2020-11-30T16:39:00Z">
            <w:rPr>
              <w:rFonts w:asciiTheme="minorBidi" w:hAnsiTheme="minorBidi"/>
              <w:sz w:val="24"/>
              <w:szCs w:val="24"/>
            </w:rPr>
          </w:rPrChange>
        </w:rPr>
        <w:t>Zahncreme</w:t>
      </w:r>
      <w:r w:rsidR="00CA464E" w:rsidRPr="00860681">
        <w:rPr>
          <w:rFonts w:asciiTheme="minorBidi" w:hAnsiTheme="minorBidi"/>
          <w:rPrChange w:id="95" w:author="Schneider, Jakob (HTAS20)" w:date="2020-11-30T16:39:00Z">
            <w:rPr>
              <w:rFonts w:asciiTheme="minorBidi" w:hAnsiTheme="minorBidi"/>
              <w:sz w:val="24"/>
              <w:szCs w:val="24"/>
            </w:rPr>
          </w:rPrChange>
        </w:rPr>
        <w:t xml:space="preserve">bestandteile ist es möglich diese viel verschieden zu variieren und diverse verschieden </w:t>
      </w:r>
      <w:r w:rsidR="00CA464E" w:rsidRPr="00860681">
        <w:rPr>
          <w:rFonts w:asciiTheme="minorBidi" w:hAnsiTheme="minorBidi"/>
          <w:highlight w:val="yellow"/>
          <w:rPrChange w:id="96" w:author="Schneider, Jakob (HTAS20)" w:date="2020-11-30T16:39:00Z">
            <w:rPr>
              <w:rFonts w:asciiTheme="minorBidi" w:hAnsiTheme="minorBidi"/>
              <w:sz w:val="24"/>
              <w:szCs w:val="24"/>
            </w:rPr>
          </w:rPrChange>
        </w:rPr>
        <w:t>Geschmacksrichtungen</w:t>
      </w:r>
      <w:r w:rsidR="00CA464E" w:rsidRPr="00860681">
        <w:rPr>
          <w:rFonts w:asciiTheme="minorBidi" w:hAnsiTheme="minorBidi"/>
          <w:rPrChange w:id="97" w:author="Schneider, Jakob (HTAS20)" w:date="2020-11-30T16:39:00Z">
            <w:rPr>
              <w:rFonts w:asciiTheme="minorBidi" w:hAnsiTheme="minorBidi"/>
              <w:sz w:val="24"/>
              <w:szCs w:val="24"/>
            </w:rPr>
          </w:rPrChange>
        </w:rPr>
        <w:t xml:space="preserve"> anzubieten.</w:t>
      </w:r>
      <w:r w:rsidR="009B1A62" w:rsidRPr="00860681">
        <w:rPr>
          <w:rFonts w:asciiTheme="minorBidi" w:hAnsiTheme="minorBidi"/>
          <w:rPrChange w:id="98" w:author="Schneider, Jakob (HTAS20)" w:date="2020-11-30T16:39:00Z">
            <w:rPr>
              <w:rFonts w:asciiTheme="minorBidi" w:hAnsiTheme="minorBidi"/>
              <w:sz w:val="24"/>
              <w:szCs w:val="24"/>
            </w:rPr>
          </w:rPrChange>
        </w:rPr>
        <w:t xml:space="preserve"> </w:t>
      </w:r>
      <w:r w:rsidR="00CF64D5" w:rsidRPr="00860681">
        <w:rPr>
          <w:rFonts w:asciiTheme="minorBidi" w:hAnsiTheme="minorBidi"/>
          <w:rPrChange w:id="99" w:author="Schneider, Jakob (HTAS20)" w:date="2020-11-30T16:39:00Z">
            <w:rPr>
              <w:rFonts w:asciiTheme="minorBidi" w:hAnsiTheme="minorBidi"/>
              <w:sz w:val="24"/>
              <w:szCs w:val="24"/>
            </w:rPr>
          </w:rPrChange>
        </w:rPr>
        <w:t>Die Bestandteile der Mischung sind, wie der Name “Naturex“ schon verspricht rein natür</w:t>
      </w:r>
      <w:r w:rsidR="00CA464E" w:rsidRPr="00860681">
        <w:rPr>
          <w:rFonts w:asciiTheme="minorBidi" w:hAnsiTheme="minorBidi"/>
          <w:rPrChange w:id="100" w:author="Schneider, Jakob (HTAS20)" w:date="2020-11-30T16:39:00Z">
            <w:rPr>
              <w:rFonts w:asciiTheme="minorBidi" w:hAnsiTheme="minorBidi"/>
              <w:sz w:val="24"/>
              <w:szCs w:val="24"/>
            </w:rPr>
          </w:rPrChange>
        </w:rPr>
        <w:t>lich angebaut, hergestellt und k</w:t>
      </w:r>
      <w:r w:rsidR="00CF64D5" w:rsidRPr="00860681">
        <w:rPr>
          <w:rFonts w:asciiTheme="minorBidi" w:hAnsiTheme="minorBidi"/>
          <w:rPrChange w:id="101" w:author="Schneider, Jakob (HTAS20)" w:date="2020-11-30T16:39:00Z">
            <w:rPr>
              <w:rFonts w:asciiTheme="minorBidi" w:hAnsiTheme="minorBidi"/>
              <w:sz w:val="24"/>
              <w:szCs w:val="24"/>
            </w:rPr>
          </w:rPrChange>
        </w:rPr>
        <w:t>lim</w:t>
      </w:r>
      <w:r w:rsidR="00CA464E" w:rsidRPr="00860681">
        <w:rPr>
          <w:rFonts w:asciiTheme="minorBidi" w:hAnsiTheme="minorBidi"/>
          <w:rPrChange w:id="102" w:author="Schneider, Jakob (HTAS20)" w:date="2020-11-30T16:39:00Z">
            <w:rPr>
              <w:rFonts w:asciiTheme="minorBidi" w:hAnsiTheme="minorBidi"/>
              <w:sz w:val="24"/>
              <w:szCs w:val="24"/>
            </w:rPr>
          </w:rPrChange>
        </w:rPr>
        <w:t>a</w:t>
      </w:r>
      <w:r w:rsidR="00CF64D5" w:rsidRPr="00860681">
        <w:rPr>
          <w:rFonts w:asciiTheme="minorBidi" w:hAnsiTheme="minorBidi"/>
          <w:rPrChange w:id="103" w:author="Schneider, Jakob (HTAS20)" w:date="2020-11-30T16:39:00Z">
            <w:rPr>
              <w:rFonts w:asciiTheme="minorBidi" w:hAnsiTheme="minorBidi"/>
              <w:sz w:val="24"/>
              <w:szCs w:val="24"/>
            </w:rPr>
          </w:rPrChange>
        </w:rPr>
        <w:t>freundlich transportiert (so ist zumindest die Idee).</w:t>
      </w:r>
      <w:r w:rsidR="00CA464E" w:rsidRPr="00860681">
        <w:rPr>
          <w:rFonts w:asciiTheme="minorBidi" w:hAnsiTheme="minorBidi"/>
          <w:rPrChange w:id="104" w:author="Schneider, Jakob (HTAS20)" w:date="2020-11-30T16:39:00Z">
            <w:rPr>
              <w:rFonts w:asciiTheme="minorBidi" w:hAnsiTheme="minorBidi"/>
              <w:sz w:val="24"/>
              <w:szCs w:val="24"/>
            </w:rPr>
          </w:rPrChange>
        </w:rPr>
        <w:t xml:space="preserve"> </w:t>
      </w:r>
    </w:p>
    <w:p w14:paraId="2ECB1A64" w14:textId="77777777" w:rsidR="009B1A62" w:rsidRDefault="009B1A62" w:rsidP="009B1A62">
      <w:pPr>
        <w:jc w:val="both"/>
        <w:rPr>
          <w:sz w:val="24"/>
          <w:szCs w:val="24"/>
        </w:rPr>
      </w:pPr>
    </w:p>
    <w:p w14:paraId="40C03390" w14:textId="77777777" w:rsidR="009B1A62" w:rsidRDefault="009B1A62" w:rsidP="009B1A62">
      <w:pPr>
        <w:jc w:val="both"/>
        <w:rPr>
          <w:sz w:val="24"/>
          <w:szCs w:val="24"/>
        </w:rPr>
      </w:pPr>
    </w:p>
    <w:p w14:paraId="2886EEDC" w14:textId="77777777" w:rsidR="009B1A62" w:rsidDel="00860681" w:rsidRDefault="009B1A62" w:rsidP="009B1A62">
      <w:pPr>
        <w:jc w:val="both"/>
        <w:rPr>
          <w:del w:id="105" w:author="Schneider, Jakob (HTAS20)" w:date="2020-11-30T16:39:00Z"/>
          <w:sz w:val="24"/>
          <w:szCs w:val="24"/>
        </w:rPr>
      </w:pPr>
    </w:p>
    <w:p w14:paraId="5B8635B4" w14:textId="77777777" w:rsidR="009B1A62" w:rsidDel="00860681" w:rsidRDefault="009B1A62" w:rsidP="009B1A62">
      <w:pPr>
        <w:jc w:val="both"/>
        <w:rPr>
          <w:del w:id="106" w:author="Schneider, Jakob (HTAS20)" w:date="2020-11-30T16:39:00Z"/>
          <w:sz w:val="24"/>
          <w:szCs w:val="24"/>
        </w:rPr>
      </w:pPr>
    </w:p>
    <w:p w14:paraId="46C714AE" w14:textId="77777777" w:rsidR="009B1A62" w:rsidRDefault="009B1A62" w:rsidP="009B1A62">
      <w:pPr>
        <w:jc w:val="both"/>
        <w:rPr>
          <w:sz w:val="24"/>
          <w:szCs w:val="24"/>
        </w:rPr>
      </w:pPr>
    </w:p>
    <w:p w14:paraId="5E712C54" w14:textId="77777777" w:rsidR="009B1A62" w:rsidRDefault="00E54039" w:rsidP="009B1A62">
      <w:pPr>
        <w:pStyle w:val="Heading1"/>
        <w:rPr>
          <w:rFonts w:asciiTheme="minorBidi" w:hAnsiTheme="minorBidi" w:cstheme="minorBidi"/>
          <w:b/>
          <w:bCs/>
          <w:color w:val="000000" w:themeColor="text1"/>
          <w:sz w:val="40"/>
          <w:szCs w:val="40"/>
          <w:u w:val="single"/>
        </w:rPr>
      </w:pPr>
      <w:r>
        <w:rPr>
          <w:rFonts w:asciiTheme="minorBidi" w:hAnsiTheme="minorBidi" w:cstheme="minorBidi"/>
          <w:b/>
          <w:bCs/>
          <w:color w:val="000000" w:themeColor="text1"/>
          <w:sz w:val="40"/>
          <w:szCs w:val="40"/>
          <w:u w:val="single"/>
        </w:rPr>
        <w:lastRenderedPageBreak/>
        <w:t xml:space="preserve">3. </w:t>
      </w:r>
      <w:commentRangeStart w:id="107"/>
      <w:r w:rsidR="009B1A62" w:rsidRPr="009B1A62">
        <w:rPr>
          <w:rFonts w:asciiTheme="minorBidi" w:hAnsiTheme="minorBidi" w:cstheme="minorBidi"/>
          <w:b/>
          <w:bCs/>
          <w:color w:val="000000" w:themeColor="text1"/>
          <w:sz w:val="40"/>
          <w:szCs w:val="40"/>
          <w:u w:val="single"/>
        </w:rPr>
        <w:t>Umsetzung</w:t>
      </w:r>
      <w:commentRangeEnd w:id="107"/>
      <w:r w:rsidR="00E518D1">
        <w:rPr>
          <w:rStyle w:val="CommentReference"/>
          <w:rFonts w:asciiTheme="minorHAnsi" w:eastAsiaTheme="minorEastAsia" w:hAnsiTheme="minorHAnsi" w:cstheme="minorBidi"/>
          <w:color w:val="auto"/>
        </w:rPr>
        <w:commentReference w:id="107"/>
      </w:r>
    </w:p>
    <w:p w14:paraId="36BE798B" w14:textId="77777777" w:rsidR="009B1A62" w:rsidRDefault="009B1A62" w:rsidP="009B1A62"/>
    <w:p w14:paraId="23F10D46" w14:textId="77777777" w:rsidR="00FE3314" w:rsidRDefault="009B1A62" w:rsidP="00860681">
      <w:pPr>
        <w:jc w:val="both"/>
        <w:rPr>
          <w:ins w:id="108" w:author="Noah Schmitt" w:date="2020-12-01T21:40:00Z"/>
          <w:rFonts w:asciiTheme="minorBidi" w:hAnsiTheme="minorBidi"/>
        </w:rPr>
      </w:pPr>
      <w:r w:rsidRPr="00860681">
        <w:rPr>
          <w:rFonts w:asciiTheme="minorBidi" w:hAnsiTheme="minorBidi"/>
          <w:rPrChange w:id="109" w:author="Schneider, Jakob (HTAS20)" w:date="2020-11-30T16:39:00Z">
            <w:rPr>
              <w:rFonts w:asciiTheme="minorBidi" w:hAnsiTheme="minorBidi"/>
              <w:sz w:val="24"/>
              <w:szCs w:val="24"/>
            </w:rPr>
          </w:rPrChange>
        </w:rPr>
        <w:t>Nach dem für uns sehr erfolgreichen Projektstart und der damit verbundenen Einteilung unseres Teams, begannen wir einen Projektplan zu erstellen. Zunächst entwickelten wir</w:t>
      </w:r>
      <w:ins w:id="110" w:author="Noah Schmitt" w:date="2020-11-30T06:17:00Z">
        <w:r w:rsidR="00994EB3" w:rsidRPr="00860681">
          <w:rPr>
            <w:rFonts w:asciiTheme="minorBidi" w:hAnsiTheme="minorBidi"/>
            <w:rPrChange w:id="111" w:author="Schneider, Jakob (HTAS20)" w:date="2020-11-30T16:39:00Z">
              <w:rPr>
                <w:rFonts w:asciiTheme="minorBidi" w:hAnsiTheme="minorBidi"/>
                <w:sz w:val="24"/>
                <w:szCs w:val="24"/>
              </w:rPr>
            </w:rPrChange>
          </w:rPr>
          <w:t>, mir hilfe eines Moodboards,</w:t>
        </w:r>
      </w:ins>
      <w:r w:rsidRPr="00860681">
        <w:rPr>
          <w:rFonts w:asciiTheme="minorBidi" w:hAnsiTheme="minorBidi"/>
          <w:rPrChange w:id="112" w:author="Schneider, Jakob (HTAS20)" w:date="2020-11-30T16:39:00Z">
            <w:rPr>
              <w:rFonts w:asciiTheme="minorBidi" w:hAnsiTheme="minorBidi"/>
              <w:sz w:val="24"/>
              <w:szCs w:val="24"/>
            </w:rPr>
          </w:rPrChange>
        </w:rPr>
        <w:t xml:space="preserve"> ein Design, das optimal zu unseren Bedürfnissen und Anforderungen passte. Dieses inspiriert</w:t>
      </w:r>
      <w:r w:rsidR="00906503" w:rsidRPr="00860681">
        <w:rPr>
          <w:rFonts w:asciiTheme="minorBidi" w:hAnsiTheme="minorBidi"/>
          <w:rPrChange w:id="113" w:author="Schneider, Jakob (HTAS20)" w:date="2020-11-30T16:39:00Z">
            <w:rPr>
              <w:rFonts w:asciiTheme="minorBidi" w:hAnsiTheme="minorBidi"/>
              <w:sz w:val="24"/>
              <w:szCs w:val="24"/>
            </w:rPr>
          </w:rPrChange>
        </w:rPr>
        <w:t>e sich</w:t>
      </w:r>
      <w:r w:rsidRPr="00860681">
        <w:rPr>
          <w:rFonts w:asciiTheme="minorBidi" w:hAnsiTheme="minorBidi"/>
          <w:rPrChange w:id="114" w:author="Schneider, Jakob (HTAS20)" w:date="2020-11-30T16:39:00Z">
            <w:rPr>
              <w:rFonts w:asciiTheme="minorBidi" w:hAnsiTheme="minorBidi"/>
              <w:sz w:val="24"/>
              <w:szCs w:val="24"/>
            </w:rPr>
          </w:rPrChange>
        </w:rPr>
        <w:t xml:space="preserve"> </w:t>
      </w:r>
      <w:r w:rsidR="00906503" w:rsidRPr="00860681">
        <w:rPr>
          <w:rFonts w:asciiTheme="minorBidi" w:hAnsiTheme="minorBidi"/>
          <w:rPrChange w:id="115" w:author="Schneider, Jakob (HTAS20)" w:date="2020-11-30T16:39:00Z">
            <w:rPr>
              <w:rFonts w:asciiTheme="minorBidi" w:hAnsiTheme="minorBidi"/>
              <w:sz w:val="24"/>
              <w:szCs w:val="24"/>
            </w:rPr>
          </w:rPrChange>
        </w:rPr>
        <w:t xml:space="preserve">an </w:t>
      </w:r>
      <w:r w:rsidRPr="00860681">
        <w:rPr>
          <w:rFonts w:asciiTheme="minorBidi" w:hAnsiTheme="minorBidi"/>
          <w:rPrChange w:id="116" w:author="Schneider, Jakob (HTAS20)" w:date="2020-11-30T16:39:00Z">
            <w:rPr>
              <w:rFonts w:asciiTheme="minorBidi" w:hAnsiTheme="minorBidi"/>
              <w:sz w:val="24"/>
              <w:szCs w:val="24"/>
            </w:rPr>
          </w:rPrChange>
        </w:rPr>
        <w:t xml:space="preserve">vielen großen </w:t>
      </w:r>
      <w:r w:rsidR="00906503" w:rsidRPr="00860681">
        <w:rPr>
          <w:rFonts w:asciiTheme="minorBidi" w:hAnsiTheme="minorBidi"/>
          <w:rPrChange w:id="117" w:author="Schneider, Jakob (HTAS20)" w:date="2020-11-30T16:39:00Z">
            <w:rPr>
              <w:rFonts w:asciiTheme="minorBidi" w:hAnsiTheme="minorBidi"/>
              <w:sz w:val="24"/>
              <w:szCs w:val="24"/>
            </w:rPr>
          </w:rPrChange>
        </w:rPr>
        <w:t>namenhaften Webseiten</w:t>
      </w:r>
      <w:ins w:id="118" w:author="Noah Schmitt" w:date="2020-12-01T21:40:00Z">
        <w:r w:rsidR="00FE3314">
          <w:rPr>
            <w:rFonts w:asciiTheme="minorBidi" w:hAnsiTheme="minorBidi"/>
          </w:rPr>
          <w:t>/Firmen</w:t>
        </w:r>
      </w:ins>
      <w:r w:rsidRPr="00860681">
        <w:rPr>
          <w:rFonts w:asciiTheme="minorBidi" w:hAnsiTheme="minorBidi"/>
          <w:rPrChange w:id="119" w:author="Schneider, Jakob (HTAS20)" w:date="2020-11-30T16:39:00Z">
            <w:rPr>
              <w:rFonts w:asciiTheme="minorBidi" w:hAnsiTheme="minorBidi"/>
              <w:sz w:val="24"/>
              <w:szCs w:val="24"/>
            </w:rPr>
          </w:rPrChange>
        </w:rPr>
        <w:t xml:space="preserve"> wie Apple oder</w:t>
      </w:r>
      <w:ins w:id="120" w:author="Schneider, Jakob (HTAS20)" w:date="2020-11-30T16:28:00Z">
        <w:r w:rsidR="00395E65" w:rsidRPr="00860681">
          <w:rPr>
            <w:rFonts w:asciiTheme="minorBidi" w:hAnsiTheme="minorBidi"/>
            <w:rPrChange w:id="121" w:author="Schneider, Jakob (HTAS20)" w:date="2020-11-30T16:39:00Z">
              <w:rPr>
                <w:rFonts w:asciiTheme="minorBidi" w:hAnsiTheme="minorBidi"/>
                <w:sz w:val="24"/>
                <w:szCs w:val="24"/>
              </w:rPr>
            </w:rPrChange>
          </w:rPr>
          <w:t xml:space="preserve"> </w:t>
        </w:r>
      </w:ins>
      <w:del w:id="122" w:author="Schneider, Jakob (HTAS20)" w:date="2020-11-30T16:28:00Z">
        <w:r w:rsidRPr="00860681" w:rsidDel="00FA2C42">
          <w:rPr>
            <w:rFonts w:asciiTheme="minorBidi" w:hAnsiTheme="minorBidi"/>
            <w:rPrChange w:id="123" w:author="Schneider, Jakob (HTAS20)" w:date="2020-11-30T16:39:00Z">
              <w:rPr>
                <w:rFonts w:asciiTheme="minorBidi" w:hAnsiTheme="minorBidi"/>
                <w:sz w:val="24"/>
                <w:szCs w:val="24"/>
              </w:rPr>
            </w:rPrChange>
          </w:rPr>
          <w:delText xml:space="preserve"> </w:delText>
        </w:r>
      </w:del>
      <w:ins w:id="124" w:author="Schneider, Jakob (HTAS20)" w:date="2020-11-30T16:28:00Z">
        <w:r w:rsidR="00FA2C42" w:rsidRPr="00860681">
          <w:rPr>
            <w:rFonts w:asciiTheme="minorBidi" w:hAnsiTheme="minorBidi"/>
            <w:rPrChange w:id="125" w:author="Schneider, Jakob (HTAS20)" w:date="2020-11-30T16:39:00Z">
              <w:rPr>
                <w:rFonts w:asciiTheme="minorBidi" w:hAnsiTheme="minorBidi"/>
                <w:sz w:val="24"/>
                <w:szCs w:val="24"/>
              </w:rPr>
            </w:rPrChange>
          </w:rPr>
          <w:t>bilou</w:t>
        </w:r>
      </w:ins>
      <w:del w:id="126" w:author="Schneider, Jakob (HTAS20)" w:date="2020-11-30T16:28:00Z">
        <w:r w:rsidRPr="00860681" w:rsidDel="00FA2C42">
          <w:rPr>
            <w:rFonts w:asciiTheme="minorBidi" w:hAnsiTheme="minorBidi"/>
            <w:highlight w:val="yellow"/>
            <w:rPrChange w:id="127" w:author="Schneider, Jakob (HTAS20)" w:date="2020-11-30T16:39:00Z">
              <w:rPr>
                <w:rFonts w:asciiTheme="minorBidi" w:hAnsiTheme="minorBidi"/>
                <w:sz w:val="24"/>
                <w:szCs w:val="24"/>
                <w:highlight w:val="yellow"/>
              </w:rPr>
            </w:rPrChange>
          </w:rPr>
          <w:delText>XX</w:delText>
        </w:r>
      </w:del>
      <w:ins w:id="128" w:author="Noah Schmitt" w:date="2020-11-30T06:18:00Z">
        <w:del w:id="129" w:author="Schneider, Jakob (HTAS20)" w:date="2020-11-30T16:28:00Z">
          <w:r w:rsidR="00994EB3" w:rsidRPr="00860681" w:rsidDel="00FA2C42">
            <w:rPr>
              <w:rFonts w:asciiTheme="minorBidi" w:hAnsiTheme="minorBidi"/>
              <w:highlight w:val="yellow"/>
              <w:rPrChange w:id="130" w:author="Schneider, Jakob (HTAS20)" w:date="2020-11-30T16:39:00Z">
                <w:rPr>
                  <w:rFonts w:asciiTheme="minorBidi" w:hAnsiTheme="minorBidi"/>
                  <w:sz w:val="24"/>
                  <w:szCs w:val="24"/>
                  <w:highlight w:val="yellow"/>
                </w:rPr>
              </w:rPrChange>
            </w:rPr>
            <w:delText>Xbilou oder maybeline?</w:delText>
          </w:r>
        </w:del>
      </w:ins>
      <w:del w:id="131" w:author="Schneider, Jakob (HTAS20)" w:date="2020-11-30T16:28:00Z">
        <w:r w:rsidRPr="00860681" w:rsidDel="00FA2C42">
          <w:rPr>
            <w:rFonts w:asciiTheme="minorBidi" w:hAnsiTheme="minorBidi"/>
            <w:highlight w:val="yellow"/>
            <w:rPrChange w:id="132" w:author="Schneider, Jakob (HTAS20)" w:date="2020-11-30T16:39:00Z">
              <w:rPr>
                <w:rFonts w:asciiTheme="minorBidi" w:hAnsiTheme="minorBidi"/>
                <w:sz w:val="24"/>
                <w:szCs w:val="24"/>
                <w:highlight w:val="yellow"/>
              </w:rPr>
            </w:rPrChange>
          </w:rPr>
          <w:delText>XXX</w:delText>
        </w:r>
      </w:del>
      <w:r w:rsidRPr="00860681">
        <w:rPr>
          <w:rFonts w:asciiTheme="minorBidi" w:hAnsiTheme="minorBidi"/>
          <w:rPrChange w:id="133" w:author="Schneider, Jakob (HTAS20)" w:date="2020-11-30T16:39:00Z">
            <w:rPr>
              <w:rFonts w:asciiTheme="minorBidi" w:hAnsiTheme="minorBidi"/>
              <w:sz w:val="24"/>
              <w:szCs w:val="24"/>
            </w:rPr>
          </w:rPrChange>
        </w:rPr>
        <w:t xml:space="preserve">. Als dann das finale Design feststand begann wir mit dem Aufbau und dem Grundgerüst der Webseite. </w:t>
      </w:r>
      <w:r w:rsidR="00906503" w:rsidRPr="00860681">
        <w:rPr>
          <w:rFonts w:asciiTheme="minorBidi" w:hAnsiTheme="minorBidi"/>
          <w:rPrChange w:id="134" w:author="Schneider, Jakob (HTAS20)" w:date="2020-11-30T16:39:00Z">
            <w:rPr>
              <w:rFonts w:asciiTheme="minorBidi" w:hAnsiTheme="minorBidi"/>
              <w:sz w:val="24"/>
              <w:szCs w:val="24"/>
            </w:rPr>
          </w:rPrChange>
        </w:rPr>
        <w:t xml:space="preserve">Dieses erfolgte traditionell in </w:t>
      </w:r>
      <w:ins w:id="135" w:author="Noah Schmitt" w:date="2020-11-29T15:59:00Z">
        <w:r w:rsidR="00C526B0" w:rsidRPr="00860681">
          <w:rPr>
            <w:rFonts w:asciiTheme="minorBidi" w:hAnsiTheme="minorBidi"/>
            <w:rPrChange w:id="136" w:author="Schneider, Jakob (HTAS20)" w:date="2020-11-30T16:39:00Z">
              <w:rPr>
                <w:rFonts w:asciiTheme="minorBidi" w:hAnsiTheme="minorBidi"/>
                <w:sz w:val="24"/>
                <w:szCs w:val="24"/>
              </w:rPr>
            </w:rPrChange>
          </w:rPr>
          <w:t>HTML</w:t>
        </w:r>
      </w:ins>
      <w:del w:id="137" w:author="Noah Schmitt" w:date="2020-11-29T15:59:00Z">
        <w:r w:rsidR="00906503" w:rsidRPr="00860681" w:rsidDel="00C526B0">
          <w:rPr>
            <w:rFonts w:asciiTheme="minorBidi" w:hAnsiTheme="minorBidi"/>
            <w:rPrChange w:id="138" w:author="Schneider, Jakob (HTAS20)" w:date="2020-11-30T16:39:00Z">
              <w:rPr>
                <w:rFonts w:asciiTheme="minorBidi" w:hAnsiTheme="minorBidi"/>
                <w:sz w:val="24"/>
                <w:szCs w:val="24"/>
              </w:rPr>
            </w:rPrChange>
          </w:rPr>
          <w:delText>Java</w:delText>
        </w:r>
      </w:del>
      <w:r w:rsidR="00906503" w:rsidRPr="00860681">
        <w:rPr>
          <w:rFonts w:asciiTheme="minorBidi" w:hAnsiTheme="minorBidi"/>
          <w:rPrChange w:id="139" w:author="Schneider, Jakob (HTAS20)" w:date="2020-11-30T16:39:00Z">
            <w:rPr>
              <w:rFonts w:asciiTheme="minorBidi" w:hAnsiTheme="minorBidi"/>
              <w:sz w:val="24"/>
              <w:szCs w:val="24"/>
            </w:rPr>
          </w:rPrChange>
        </w:rPr>
        <w:t xml:space="preserve"> und CSS. Dabei erwies sich Github als sehr nützliches Tool damit mehrere gleichzeitig am </w:t>
      </w:r>
      <w:ins w:id="140" w:author="Noah Schmitt" w:date="2020-11-30T06:19:00Z">
        <w:r w:rsidR="00994EB3" w:rsidRPr="00860681">
          <w:rPr>
            <w:rFonts w:asciiTheme="minorBidi" w:hAnsiTheme="minorBidi"/>
            <w:rPrChange w:id="141" w:author="Schneider, Jakob (HTAS20)" w:date="2020-11-30T16:39:00Z">
              <w:rPr>
                <w:rFonts w:asciiTheme="minorBidi" w:hAnsiTheme="minorBidi"/>
                <w:sz w:val="24"/>
                <w:szCs w:val="24"/>
              </w:rPr>
            </w:rPrChange>
          </w:rPr>
          <w:t>Quellcode</w:t>
        </w:r>
      </w:ins>
      <w:del w:id="142" w:author="Noah Schmitt" w:date="2020-11-30T06:19:00Z">
        <w:r w:rsidR="00906503" w:rsidRPr="00860681" w:rsidDel="00994EB3">
          <w:rPr>
            <w:rFonts w:asciiTheme="minorBidi" w:hAnsiTheme="minorBidi"/>
            <w:rPrChange w:id="143" w:author="Schneider, Jakob (HTAS20)" w:date="2020-11-30T16:39:00Z">
              <w:rPr>
                <w:rFonts w:asciiTheme="minorBidi" w:hAnsiTheme="minorBidi"/>
                <w:sz w:val="24"/>
                <w:szCs w:val="24"/>
              </w:rPr>
            </w:rPrChange>
          </w:rPr>
          <w:delText>Aufbau</w:delText>
        </w:r>
      </w:del>
      <w:r w:rsidR="00906503" w:rsidRPr="00860681">
        <w:rPr>
          <w:rFonts w:asciiTheme="minorBidi" w:hAnsiTheme="minorBidi"/>
          <w:rPrChange w:id="144" w:author="Schneider, Jakob (HTAS20)" w:date="2020-11-30T16:39:00Z">
            <w:rPr>
              <w:rFonts w:asciiTheme="minorBidi" w:hAnsiTheme="minorBidi"/>
              <w:sz w:val="24"/>
              <w:szCs w:val="24"/>
            </w:rPr>
          </w:rPrChange>
        </w:rPr>
        <w:t xml:space="preserve"> arbeiten konnten.</w:t>
      </w:r>
      <w:ins w:id="145" w:author="Noah Schmitt" w:date="2020-11-30T06:39:00Z">
        <w:r w:rsidR="00E04F15" w:rsidRPr="00860681">
          <w:rPr>
            <w:rFonts w:asciiTheme="minorBidi" w:hAnsiTheme="minorBidi"/>
            <w:rPrChange w:id="146" w:author="Schneider, Jakob (HTAS20)" w:date="2020-11-30T16:39:00Z">
              <w:rPr>
                <w:rFonts w:asciiTheme="minorBidi" w:hAnsiTheme="minorBidi"/>
                <w:sz w:val="24"/>
                <w:szCs w:val="24"/>
              </w:rPr>
            </w:rPrChange>
          </w:rPr>
          <w:t xml:space="preserve"> </w:t>
        </w:r>
      </w:ins>
      <w:ins w:id="147" w:author="Noah Schmitt" w:date="2020-11-30T06:40:00Z">
        <w:r w:rsidR="00E04F15" w:rsidRPr="00860681">
          <w:rPr>
            <w:rFonts w:asciiTheme="minorBidi" w:hAnsiTheme="minorBidi"/>
            <w:rPrChange w:id="148" w:author="Schneider, Jakob (HTAS20)" w:date="2020-11-30T16:39:00Z">
              <w:rPr>
                <w:rFonts w:asciiTheme="minorBidi" w:hAnsiTheme="minorBidi"/>
                <w:sz w:val="24"/>
                <w:szCs w:val="24"/>
              </w:rPr>
            </w:rPrChange>
          </w:rPr>
          <w:t>Zur Kommunikation nutzten wir Discord da diese, zunächst für das Gaming Mileu gedachte Platform</w:t>
        </w:r>
      </w:ins>
      <w:ins w:id="149" w:author="Schneider, Jakob (HTAS20)" w:date="2020-11-30T16:29:00Z">
        <w:r w:rsidR="00395E65" w:rsidRPr="00860681">
          <w:rPr>
            <w:rFonts w:asciiTheme="minorBidi" w:hAnsiTheme="minorBidi"/>
            <w:rPrChange w:id="150" w:author="Schneider, Jakob (HTAS20)" w:date="2020-11-30T16:39:00Z">
              <w:rPr>
                <w:rFonts w:asciiTheme="minorBidi" w:hAnsiTheme="minorBidi"/>
                <w:sz w:val="24"/>
                <w:szCs w:val="24"/>
              </w:rPr>
            </w:rPrChange>
          </w:rPr>
          <w:t>,</w:t>
        </w:r>
      </w:ins>
      <w:ins w:id="151" w:author="Noah Schmitt" w:date="2020-11-30T06:40:00Z">
        <w:r w:rsidR="00E04F15" w:rsidRPr="00860681">
          <w:rPr>
            <w:rFonts w:asciiTheme="minorBidi" w:hAnsiTheme="minorBidi"/>
            <w:rPrChange w:id="152" w:author="Schneider, Jakob (HTAS20)" w:date="2020-11-30T16:39:00Z">
              <w:rPr>
                <w:rFonts w:asciiTheme="minorBidi" w:hAnsiTheme="minorBidi"/>
                <w:sz w:val="24"/>
                <w:szCs w:val="24"/>
              </w:rPr>
            </w:rPrChange>
          </w:rPr>
          <w:t xml:space="preserve"> über </w:t>
        </w:r>
      </w:ins>
      <w:ins w:id="153" w:author="Noah Schmitt" w:date="2020-11-30T06:41:00Z">
        <w:r w:rsidR="00E04F15" w:rsidRPr="00860681">
          <w:rPr>
            <w:rFonts w:asciiTheme="minorBidi" w:hAnsiTheme="minorBidi"/>
            <w:rPrChange w:id="154" w:author="Schneider, Jakob (HTAS20)" w:date="2020-11-30T16:39:00Z">
              <w:rPr>
                <w:rFonts w:asciiTheme="minorBidi" w:hAnsiTheme="minorBidi"/>
                <w:sz w:val="24"/>
                <w:szCs w:val="24"/>
              </w:rPr>
            </w:rPrChange>
          </w:rPr>
          <w:t>gute Möglichkeiten der Organisation verfügt und Bildschirmübertragungen sowie Sprach- und Textchats</w:t>
        </w:r>
      </w:ins>
      <w:ins w:id="155" w:author="Noah Schmitt" w:date="2020-11-30T06:42:00Z">
        <w:r w:rsidR="00E04F15" w:rsidRPr="00860681">
          <w:rPr>
            <w:rFonts w:asciiTheme="minorBidi" w:hAnsiTheme="minorBidi"/>
            <w:rPrChange w:id="156" w:author="Schneider, Jakob (HTAS20)" w:date="2020-11-30T16:39:00Z">
              <w:rPr>
                <w:rFonts w:asciiTheme="minorBidi" w:hAnsiTheme="minorBidi"/>
                <w:sz w:val="24"/>
                <w:szCs w:val="24"/>
              </w:rPr>
            </w:rPrChange>
          </w:rPr>
          <w:t xml:space="preserve"> ermöglicht. Für die Distribution der Aufgaben benutzten wir Trello da dieses Tool uns ermöglichte ei</w:t>
        </w:r>
      </w:ins>
      <w:ins w:id="157" w:author="Noah Schmitt" w:date="2020-11-30T06:43:00Z">
        <w:r w:rsidR="00E04F15" w:rsidRPr="00860681">
          <w:rPr>
            <w:rFonts w:asciiTheme="minorBidi" w:hAnsiTheme="minorBidi"/>
            <w:rPrChange w:id="158" w:author="Schneider, Jakob (HTAS20)" w:date="2020-11-30T16:39:00Z">
              <w:rPr>
                <w:rFonts w:asciiTheme="minorBidi" w:hAnsiTheme="minorBidi"/>
                <w:sz w:val="24"/>
                <w:szCs w:val="24"/>
              </w:rPr>
            </w:rPrChange>
          </w:rPr>
          <w:t>nen guten Überblick über den Stand der Projekts zu bewahren.</w:t>
        </w:r>
      </w:ins>
    </w:p>
    <w:p w14:paraId="444999F8" w14:textId="29559BA8" w:rsidR="009B1A62" w:rsidRPr="00860681" w:rsidDel="00860681" w:rsidRDefault="00906503">
      <w:pPr>
        <w:jc w:val="both"/>
        <w:rPr>
          <w:del w:id="159" w:author="Schneider, Jakob (HTAS20)" w:date="2020-11-30T16:41:00Z"/>
          <w:rFonts w:asciiTheme="minorBidi" w:hAnsiTheme="minorBidi"/>
          <w:rPrChange w:id="160" w:author="Schneider, Jakob (HTAS20)" w:date="2020-11-30T16:39:00Z">
            <w:rPr>
              <w:del w:id="161" w:author="Schneider, Jakob (HTAS20)" w:date="2020-11-30T16:41:00Z"/>
              <w:rFonts w:asciiTheme="minorBidi" w:hAnsiTheme="minorBidi"/>
              <w:sz w:val="24"/>
              <w:szCs w:val="24"/>
            </w:rPr>
          </w:rPrChange>
        </w:rPr>
      </w:pPr>
      <w:del w:id="162" w:author="Noah Schmitt" w:date="2020-12-01T21:40:00Z">
        <w:r w:rsidRPr="00860681" w:rsidDel="00FE3314">
          <w:rPr>
            <w:rFonts w:asciiTheme="minorBidi" w:hAnsiTheme="minorBidi"/>
            <w:rPrChange w:id="163" w:author="Schneider, Jakob (HTAS20)" w:date="2020-11-30T16:39:00Z">
              <w:rPr>
                <w:rFonts w:asciiTheme="minorBidi" w:hAnsiTheme="minorBidi"/>
                <w:sz w:val="24"/>
                <w:szCs w:val="24"/>
              </w:rPr>
            </w:rPrChange>
          </w:rPr>
          <w:delText xml:space="preserve"> </w:delText>
        </w:r>
      </w:del>
      <w:r w:rsidR="000D527B" w:rsidRPr="00860681">
        <w:rPr>
          <w:rFonts w:asciiTheme="minorBidi" w:hAnsiTheme="minorBidi"/>
          <w:rPrChange w:id="164" w:author="Schneider, Jakob (HTAS20)" w:date="2020-11-30T16:39:00Z">
            <w:rPr>
              <w:rFonts w:asciiTheme="minorBidi" w:hAnsiTheme="minorBidi"/>
              <w:sz w:val="24"/>
              <w:szCs w:val="24"/>
            </w:rPr>
          </w:rPrChange>
        </w:rPr>
        <w:t xml:space="preserve">Mit Vollendung des groben Aufbaus, war </w:t>
      </w:r>
      <w:r w:rsidR="009B1A62" w:rsidRPr="00860681">
        <w:rPr>
          <w:rFonts w:asciiTheme="minorBidi" w:hAnsiTheme="minorBidi"/>
          <w:rPrChange w:id="165" w:author="Schneider, Jakob (HTAS20)" w:date="2020-11-30T16:39:00Z">
            <w:rPr>
              <w:rFonts w:asciiTheme="minorBidi" w:hAnsiTheme="minorBidi"/>
              <w:sz w:val="24"/>
              <w:szCs w:val="24"/>
            </w:rPr>
          </w:rPrChange>
        </w:rPr>
        <w:t>unser erstes Ziel im Projektplan</w:t>
      </w:r>
      <w:r w:rsidR="000D527B" w:rsidRPr="00860681">
        <w:rPr>
          <w:rFonts w:asciiTheme="minorBidi" w:hAnsiTheme="minorBidi"/>
          <w:rPrChange w:id="166" w:author="Schneider, Jakob (HTAS20)" w:date="2020-11-30T16:39:00Z">
            <w:rPr>
              <w:rFonts w:asciiTheme="minorBidi" w:hAnsiTheme="minorBidi"/>
              <w:sz w:val="24"/>
              <w:szCs w:val="24"/>
            </w:rPr>
          </w:rPrChange>
        </w:rPr>
        <w:t xml:space="preserve"> geschafft</w:t>
      </w:r>
      <w:r w:rsidR="009B1A62" w:rsidRPr="00860681">
        <w:rPr>
          <w:rFonts w:asciiTheme="minorBidi" w:hAnsiTheme="minorBidi"/>
          <w:rPrChange w:id="167" w:author="Schneider, Jakob (HTAS20)" w:date="2020-11-30T16:39:00Z">
            <w:rPr>
              <w:rFonts w:asciiTheme="minorBidi" w:hAnsiTheme="minorBidi"/>
              <w:sz w:val="24"/>
              <w:szCs w:val="24"/>
            </w:rPr>
          </w:rPrChange>
        </w:rPr>
        <w:t xml:space="preserve">. Um dieses Gerüst mit Inhalt zu füllen, kam im Anschluss die zweite Phase, in der wir Bilder und GIF’s </w:t>
      </w:r>
      <w:r w:rsidR="00C0002B" w:rsidRPr="00860681">
        <w:rPr>
          <w:rFonts w:asciiTheme="minorBidi" w:hAnsiTheme="minorBidi"/>
          <w:rPrChange w:id="168" w:author="Schneider, Jakob (HTAS20)" w:date="2020-11-30T16:39:00Z">
            <w:rPr>
              <w:rFonts w:asciiTheme="minorBidi" w:hAnsiTheme="minorBidi"/>
              <w:sz w:val="24"/>
              <w:szCs w:val="24"/>
            </w:rPr>
          </w:rPrChange>
        </w:rPr>
        <w:t xml:space="preserve">suchten und Texte zum Produkt </w:t>
      </w:r>
      <w:r w:rsidR="009B1A62" w:rsidRPr="00860681">
        <w:rPr>
          <w:rFonts w:asciiTheme="minorBidi" w:hAnsiTheme="minorBidi"/>
          <w:rPrChange w:id="169" w:author="Schneider, Jakob (HTAS20)" w:date="2020-11-30T16:39:00Z">
            <w:rPr>
              <w:rFonts w:asciiTheme="minorBidi" w:hAnsiTheme="minorBidi"/>
              <w:sz w:val="24"/>
              <w:szCs w:val="24"/>
            </w:rPr>
          </w:rPrChange>
        </w:rPr>
        <w:t>schrieben.</w:t>
      </w:r>
      <w:r w:rsidR="00C0002B" w:rsidRPr="00860681">
        <w:rPr>
          <w:rFonts w:asciiTheme="minorBidi" w:hAnsiTheme="minorBidi"/>
          <w:rPrChange w:id="170" w:author="Schneider, Jakob (HTAS20)" w:date="2020-11-30T16:39:00Z">
            <w:rPr>
              <w:rFonts w:asciiTheme="minorBidi" w:hAnsiTheme="minorBidi"/>
              <w:sz w:val="24"/>
              <w:szCs w:val="24"/>
            </w:rPr>
          </w:rPrChange>
        </w:rPr>
        <w:t xml:space="preserve"> Währenddessen beschäftigte sich ein anderer Teil des Teams damit </w:t>
      </w:r>
      <w:ins w:id="171" w:author="Noah Schmitt" w:date="2020-11-30T06:33:00Z">
        <w:r w:rsidR="00E04F15" w:rsidRPr="00860681">
          <w:rPr>
            <w:rFonts w:asciiTheme="minorBidi" w:hAnsiTheme="minorBidi"/>
            <w:rPrChange w:id="172" w:author="Schneider, Jakob (HTAS20)" w:date="2020-11-30T16:39:00Z">
              <w:rPr>
                <w:rFonts w:asciiTheme="minorBidi" w:hAnsiTheme="minorBidi"/>
                <w:sz w:val="24"/>
                <w:szCs w:val="24"/>
              </w:rPr>
            </w:rPrChange>
          </w:rPr>
          <w:t>den Header und den Footer zu er</w:t>
        </w:r>
      </w:ins>
      <w:ins w:id="173" w:author="Noah Schmitt" w:date="2020-11-30T06:34:00Z">
        <w:r w:rsidR="00E04F15" w:rsidRPr="00860681">
          <w:rPr>
            <w:rFonts w:asciiTheme="minorBidi" w:hAnsiTheme="minorBidi"/>
            <w:rPrChange w:id="174" w:author="Schneider, Jakob (HTAS20)" w:date="2020-11-30T16:39:00Z">
              <w:rPr>
                <w:rFonts w:asciiTheme="minorBidi" w:hAnsiTheme="minorBidi"/>
                <w:sz w:val="24"/>
                <w:szCs w:val="24"/>
              </w:rPr>
            </w:rPrChange>
          </w:rPr>
          <w:t>stellen</w:t>
        </w:r>
      </w:ins>
      <w:del w:id="175" w:author="Noah Schmitt" w:date="2020-11-30T06:19:00Z">
        <w:r w:rsidR="00C0002B" w:rsidRPr="00860681" w:rsidDel="00994EB3">
          <w:rPr>
            <w:rFonts w:asciiTheme="minorBidi" w:hAnsiTheme="minorBidi"/>
            <w:highlight w:val="yellow"/>
            <w:rPrChange w:id="176" w:author="Schneider, Jakob (HTAS20)" w:date="2020-11-30T16:39:00Z">
              <w:rPr>
                <w:rFonts w:asciiTheme="minorBidi" w:hAnsiTheme="minorBidi"/>
                <w:sz w:val="24"/>
                <w:szCs w:val="24"/>
                <w:highlight w:val="yellow"/>
              </w:rPr>
            </w:rPrChange>
          </w:rPr>
          <w:delText>XXXXX was passierte bei der Programmierung? XXXXX</w:delText>
        </w:r>
        <w:r w:rsidR="00C0002B" w:rsidRPr="00860681" w:rsidDel="00994EB3">
          <w:rPr>
            <w:rFonts w:asciiTheme="minorBidi" w:hAnsiTheme="minorBidi"/>
            <w:rPrChange w:id="177" w:author="Schneider, Jakob (HTAS20)" w:date="2020-11-30T16:39:00Z">
              <w:rPr>
                <w:rFonts w:asciiTheme="minorBidi" w:hAnsiTheme="minorBidi"/>
                <w:sz w:val="24"/>
                <w:szCs w:val="24"/>
              </w:rPr>
            </w:rPrChange>
          </w:rPr>
          <w:delText xml:space="preserve"> </w:delText>
        </w:r>
      </w:del>
      <w:r w:rsidR="00C0002B" w:rsidRPr="00860681">
        <w:rPr>
          <w:rFonts w:asciiTheme="minorBidi" w:hAnsiTheme="minorBidi"/>
          <w:rPrChange w:id="178" w:author="Schneider, Jakob (HTAS20)" w:date="2020-11-30T16:39:00Z">
            <w:rPr>
              <w:rFonts w:asciiTheme="minorBidi" w:hAnsiTheme="minorBidi"/>
              <w:sz w:val="24"/>
              <w:szCs w:val="24"/>
            </w:rPr>
          </w:rPrChange>
        </w:rPr>
        <w:t>. Als beides</w:t>
      </w:r>
      <w:del w:id="179" w:author="Noah Schmitt" w:date="2020-12-01T21:41:00Z">
        <w:r w:rsidR="00C0002B" w:rsidRPr="00860681" w:rsidDel="00FE3314">
          <w:rPr>
            <w:rFonts w:asciiTheme="minorBidi" w:hAnsiTheme="minorBidi"/>
            <w:rPrChange w:id="180" w:author="Schneider, Jakob (HTAS20)" w:date="2020-11-30T16:39:00Z">
              <w:rPr>
                <w:rFonts w:asciiTheme="minorBidi" w:hAnsiTheme="minorBidi"/>
                <w:sz w:val="24"/>
                <w:szCs w:val="24"/>
              </w:rPr>
            </w:rPrChange>
          </w:rPr>
          <w:delText xml:space="preserve"> zusammen</w:delText>
        </w:r>
      </w:del>
      <w:r w:rsidR="00C0002B" w:rsidRPr="00860681">
        <w:rPr>
          <w:rFonts w:asciiTheme="minorBidi" w:hAnsiTheme="minorBidi"/>
          <w:rPrChange w:id="181" w:author="Schneider, Jakob (HTAS20)" w:date="2020-11-30T16:39:00Z">
            <w:rPr>
              <w:rFonts w:asciiTheme="minorBidi" w:hAnsiTheme="minorBidi"/>
              <w:sz w:val="24"/>
              <w:szCs w:val="24"/>
            </w:rPr>
          </w:rPrChange>
        </w:rPr>
        <w:t xml:space="preserve"> fertig war, wurden die Texte und Bilder in die Webseite eingebunden und sie ging online. Damit </w:t>
      </w:r>
      <w:r w:rsidR="000D527B" w:rsidRPr="00860681">
        <w:rPr>
          <w:rFonts w:asciiTheme="minorBidi" w:hAnsiTheme="minorBidi"/>
          <w:rPrChange w:id="182" w:author="Schneider, Jakob (HTAS20)" w:date="2020-11-30T16:39:00Z">
            <w:rPr>
              <w:rFonts w:asciiTheme="minorBidi" w:hAnsiTheme="minorBidi"/>
              <w:sz w:val="24"/>
              <w:szCs w:val="24"/>
            </w:rPr>
          </w:rPrChange>
        </w:rPr>
        <w:t xml:space="preserve">war ein sehr großer Schritt </w:t>
      </w:r>
      <w:r w:rsidR="00C0002B" w:rsidRPr="00860681">
        <w:rPr>
          <w:rFonts w:asciiTheme="minorBidi" w:hAnsiTheme="minorBidi"/>
          <w:rPrChange w:id="183" w:author="Schneider, Jakob (HTAS20)" w:date="2020-11-30T16:39:00Z">
            <w:rPr>
              <w:rFonts w:asciiTheme="minorBidi" w:hAnsiTheme="minorBidi"/>
              <w:sz w:val="24"/>
              <w:szCs w:val="24"/>
            </w:rPr>
          </w:rPrChange>
        </w:rPr>
        <w:t>im Projektplan geschafft, den Aufbau mit Inhalt zu füllen und die Webseite zu starten.</w:t>
      </w:r>
      <w:ins w:id="184" w:author="Noah Schmitt" w:date="2020-11-30T06:21:00Z">
        <w:r w:rsidR="00994EB3" w:rsidRPr="00860681">
          <w:rPr>
            <w:rFonts w:asciiTheme="minorBidi" w:hAnsiTheme="minorBidi"/>
            <w:rPrChange w:id="185" w:author="Schneider, Jakob (HTAS20)" w:date="2020-11-30T16:39:00Z">
              <w:rPr>
                <w:rFonts w:asciiTheme="minorBidi" w:hAnsiTheme="minorBidi"/>
                <w:sz w:val="24"/>
                <w:szCs w:val="24"/>
              </w:rPr>
            </w:rPrChange>
          </w:rPr>
          <w:t xml:space="preserve"> Zwischenzeitlich wurde auch der Server mithilfe von Herrn</w:t>
        </w:r>
      </w:ins>
      <w:ins w:id="186" w:author="Noah Schmitt" w:date="2020-11-30T06:22:00Z">
        <w:r w:rsidR="00994EB3" w:rsidRPr="00860681">
          <w:rPr>
            <w:rFonts w:asciiTheme="minorBidi" w:hAnsiTheme="minorBidi"/>
            <w:rPrChange w:id="187" w:author="Schneider, Jakob (HTAS20)" w:date="2020-11-30T16:39:00Z">
              <w:rPr>
                <w:rFonts w:asciiTheme="minorBidi" w:hAnsiTheme="minorBidi"/>
                <w:sz w:val="24"/>
                <w:szCs w:val="24"/>
              </w:rPr>
            </w:rPrChange>
          </w:rPr>
          <w:t xml:space="preserve"> Faber und Herrn Bahrs eingerichtet und die Seite darauf hoch </w:t>
        </w:r>
        <w:r w:rsidR="00CC371F" w:rsidRPr="00860681">
          <w:rPr>
            <w:rFonts w:asciiTheme="minorBidi" w:hAnsiTheme="minorBidi"/>
            <w:rPrChange w:id="188" w:author="Schneider, Jakob (HTAS20)" w:date="2020-11-30T16:39:00Z">
              <w:rPr>
                <w:rFonts w:asciiTheme="minorBidi" w:hAnsiTheme="minorBidi"/>
                <w:sz w:val="24"/>
                <w:szCs w:val="24"/>
              </w:rPr>
            </w:rPrChange>
          </w:rPr>
          <w:t>geladen</w:t>
        </w:r>
      </w:ins>
      <w:ins w:id="189" w:author="Schneider, Jakob (HTAS20)" w:date="2020-11-30T16:34:00Z">
        <w:r w:rsidR="00860681" w:rsidRPr="00860681">
          <w:rPr>
            <w:rFonts w:asciiTheme="minorBidi" w:hAnsiTheme="minorBidi"/>
            <w:rPrChange w:id="190" w:author="Schneider, Jakob (HTAS20)" w:date="2020-11-30T16:39:00Z">
              <w:rPr>
                <w:rFonts w:asciiTheme="minorBidi" w:hAnsiTheme="minorBidi"/>
                <w:sz w:val="24"/>
                <w:szCs w:val="24"/>
              </w:rPr>
            </w:rPrChange>
          </w:rPr>
          <w:t>,</w:t>
        </w:r>
      </w:ins>
      <w:ins w:id="191" w:author="Noah Schmitt" w:date="2020-11-30T06:22:00Z">
        <w:r w:rsidR="00CC371F" w:rsidRPr="00860681">
          <w:rPr>
            <w:rFonts w:asciiTheme="minorBidi" w:hAnsiTheme="minorBidi"/>
            <w:rPrChange w:id="192" w:author="Schneider, Jakob (HTAS20)" w:date="2020-11-30T16:39:00Z">
              <w:rPr>
                <w:rFonts w:asciiTheme="minorBidi" w:hAnsiTheme="minorBidi"/>
                <w:sz w:val="24"/>
                <w:szCs w:val="24"/>
              </w:rPr>
            </w:rPrChange>
          </w:rPr>
          <w:t xml:space="preserve"> damit </w:t>
        </w:r>
      </w:ins>
      <w:ins w:id="193" w:author="Noah Schmitt" w:date="2020-11-30T06:23:00Z">
        <w:r w:rsidR="00CC371F" w:rsidRPr="00860681">
          <w:rPr>
            <w:rFonts w:asciiTheme="minorBidi" w:hAnsiTheme="minorBidi"/>
            <w:rPrChange w:id="194" w:author="Schneider, Jakob (HTAS20)" w:date="2020-11-30T16:39:00Z">
              <w:rPr>
                <w:rFonts w:asciiTheme="minorBidi" w:hAnsiTheme="minorBidi"/>
                <w:sz w:val="24"/>
                <w:szCs w:val="24"/>
              </w:rPr>
            </w:rPrChange>
          </w:rPr>
          <w:t xml:space="preserve">schon Geschwindigkeitstests und </w:t>
        </w:r>
      </w:ins>
      <w:ins w:id="195" w:author="Noah Schmitt" w:date="2020-12-01T21:42:00Z">
        <w:r w:rsidR="00274696">
          <w:rPr>
            <w:rFonts w:asciiTheme="minorBidi" w:hAnsiTheme="minorBidi"/>
          </w:rPr>
          <w:t xml:space="preserve">Responsiveness-Tests </w:t>
        </w:r>
      </w:ins>
      <w:ins w:id="196" w:author="Schneider, Jakob (HTAS20)" w:date="2020-11-30T16:34:00Z">
        <w:del w:id="197" w:author="Noah Schmitt" w:date="2020-12-01T21:42:00Z">
          <w:r w:rsidR="00860681" w:rsidRPr="00860681" w:rsidDel="00274696">
            <w:rPr>
              <w:rFonts w:asciiTheme="minorBidi" w:hAnsiTheme="minorBidi"/>
              <w:rPrChange w:id="198" w:author="Schneider, Jakob (HTAS20)" w:date="2020-11-30T16:39:00Z">
                <w:rPr>
                  <w:rFonts w:asciiTheme="minorBidi" w:hAnsiTheme="minorBidi"/>
                  <w:sz w:val="24"/>
                  <w:szCs w:val="24"/>
                </w:rPr>
              </w:rPrChange>
            </w:rPr>
            <w:delText xml:space="preserve"> </w:delText>
          </w:r>
        </w:del>
        <w:r w:rsidR="00860681" w:rsidRPr="00860681">
          <w:rPr>
            <w:rFonts w:asciiTheme="minorBidi" w:hAnsiTheme="minorBidi"/>
            <w:rPrChange w:id="199" w:author="Schneider, Jakob (HTAS20)" w:date="2020-11-30T16:39:00Z">
              <w:rPr>
                <w:rFonts w:asciiTheme="minorBidi" w:hAnsiTheme="minorBidi"/>
                <w:sz w:val="24"/>
                <w:szCs w:val="24"/>
              </w:rPr>
            </w:rPrChange>
          </w:rPr>
          <w:t xml:space="preserve">stattfinden konnten. </w:t>
        </w:r>
      </w:ins>
      <w:del w:id="200" w:author="Schneider, Jakob (HTAS20)" w:date="2020-11-30T16:34:00Z">
        <w:r w:rsidR="00C0002B" w:rsidRPr="00860681" w:rsidDel="00860681">
          <w:rPr>
            <w:rFonts w:asciiTheme="minorBidi" w:hAnsiTheme="minorBidi"/>
            <w:rPrChange w:id="201" w:author="Schneider, Jakob (HTAS20)" w:date="2020-11-30T16:39:00Z">
              <w:rPr>
                <w:rFonts w:asciiTheme="minorBidi" w:hAnsiTheme="minorBidi"/>
                <w:sz w:val="24"/>
                <w:szCs w:val="24"/>
              </w:rPr>
            </w:rPrChange>
          </w:rPr>
          <w:delText xml:space="preserve"> </w:delText>
        </w:r>
      </w:del>
      <w:r w:rsidR="00C0002B" w:rsidRPr="00860681">
        <w:rPr>
          <w:rFonts w:asciiTheme="minorBidi" w:hAnsiTheme="minorBidi"/>
          <w:rPrChange w:id="202" w:author="Schneider, Jakob (HTAS20)" w:date="2020-11-30T16:39:00Z">
            <w:rPr>
              <w:rFonts w:asciiTheme="minorBidi" w:hAnsiTheme="minorBidi"/>
              <w:sz w:val="24"/>
              <w:szCs w:val="24"/>
            </w:rPr>
          </w:rPrChange>
        </w:rPr>
        <w:t>Da wir uns am Anfang klare Designziele gesetzt haben, begann wir im Anschluss daran, die Seite optisch aufzuarbeiten. Angefangen mit einem Stimmigen Farbkonzept, ergaben sich viele kleinere Probleme, die sich im laufe der Zeit zeigten,</w:t>
      </w:r>
      <w:ins w:id="203" w:author="Noah Schmitt" w:date="2020-11-30T06:25:00Z">
        <w:r w:rsidR="00CC371F" w:rsidRPr="00860681">
          <w:rPr>
            <w:rFonts w:asciiTheme="minorBidi" w:hAnsiTheme="minorBidi"/>
            <w:rPrChange w:id="204" w:author="Schneider, Jakob (HTAS20)" w:date="2020-11-30T16:39:00Z">
              <w:rPr>
                <w:rFonts w:asciiTheme="minorBidi" w:hAnsiTheme="minorBidi"/>
                <w:sz w:val="24"/>
                <w:szCs w:val="24"/>
              </w:rPr>
            </w:rPrChange>
          </w:rPr>
          <w:t xml:space="preserve"> </w:t>
        </w:r>
      </w:ins>
      <w:r w:rsidR="00C0002B" w:rsidRPr="00860681">
        <w:rPr>
          <w:rFonts w:asciiTheme="minorBidi" w:hAnsiTheme="minorBidi"/>
          <w:rPrChange w:id="205" w:author="Schneider, Jakob (HTAS20)" w:date="2020-11-30T16:39:00Z">
            <w:rPr>
              <w:rFonts w:asciiTheme="minorBidi" w:hAnsiTheme="minorBidi"/>
              <w:sz w:val="24"/>
              <w:szCs w:val="24"/>
            </w:rPr>
          </w:rPrChange>
        </w:rPr>
        <w:t xml:space="preserve"> mit denen niemand </w:t>
      </w:r>
      <w:r w:rsidR="000D527B" w:rsidRPr="00860681">
        <w:rPr>
          <w:rFonts w:asciiTheme="minorBidi" w:hAnsiTheme="minorBidi"/>
          <w:rPrChange w:id="206" w:author="Schneider, Jakob (HTAS20)" w:date="2020-11-30T16:39:00Z">
            <w:rPr>
              <w:rFonts w:asciiTheme="minorBidi" w:hAnsiTheme="minorBidi"/>
              <w:sz w:val="24"/>
              <w:szCs w:val="24"/>
            </w:rPr>
          </w:rPrChange>
        </w:rPr>
        <w:t>vorher gerechnet hatte</w:t>
      </w:r>
      <w:r w:rsidR="00C0002B" w:rsidRPr="00860681">
        <w:rPr>
          <w:rFonts w:asciiTheme="minorBidi" w:hAnsiTheme="minorBidi"/>
          <w:rPrChange w:id="207" w:author="Schneider, Jakob (HTAS20)" w:date="2020-11-30T16:39:00Z">
            <w:rPr>
              <w:rFonts w:asciiTheme="minorBidi" w:hAnsiTheme="minorBidi"/>
              <w:sz w:val="24"/>
              <w:szCs w:val="24"/>
            </w:rPr>
          </w:rPrChange>
        </w:rPr>
        <w:t>. So war, um ein Beispiel zu nennen, der</w:t>
      </w:r>
      <w:ins w:id="208" w:author="Noah Schmitt" w:date="2020-11-30T06:25:00Z">
        <w:r w:rsidR="00CC371F" w:rsidRPr="00860681">
          <w:rPr>
            <w:rFonts w:asciiTheme="minorBidi" w:hAnsiTheme="minorBidi"/>
            <w:rPrChange w:id="209" w:author="Schneider, Jakob (HTAS20)" w:date="2020-11-30T16:39:00Z">
              <w:rPr>
                <w:rFonts w:asciiTheme="minorBidi" w:hAnsiTheme="minorBidi"/>
                <w:sz w:val="24"/>
                <w:szCs w:val="24"/>
              </w:rPr>
            </w:rPrChange>
          </w:rPr>
          <w:t xml:space="preserve"> geplante</w:t>
        </w:r>
      </w:ins>
      <w:r w:rsidR="00C0002B" w:rsidRPr="00860681">
        <w:rPr>
          <w:rFonts w:asciiTheme="minorBidi" w:hAnsiTheme="minorBidi"/>
          <w:rPrChange w:id="210" w:author="Schneider, Jakob (HTAS20)" w:date="2020-11-30T16:39:00Z">
            <w:rPr>
              <w:rFonts w:asciiTheme="minorBidi" w:hAnsiTheme="minorBidi"/>
              <w:sz w:val="24"/>
              <w:szCs w:val="24"/>
            </w:rPr>
          </w:rPrChange>
        </w:rPr>
        <w:t xml:space="preserve"> “</w:t>
      </w:r>
      <w:r w:rsidR="00C0002B" w:rsidRPr="00860681">
        <w:rPr>
          <w:rFonts w:asciiTheme="minorBidi" w:hAnsiTheme="minorBidi"/>
          <w:highlight w:val="yellow"/>
          <w:rPrChange w:id="211" w:author="Schneider, Jakob (HTAS20)" w:date="2020-11-30T16:39:00Z">
            <w:rPr>
              <w:rFonts w:asciiTheme="minorBidi" w:hAnsiTheme="minorBidi"/>
              <w:sz w:val="24"/>
              <w:szCs w:val="24"/>
              <w:highlight w:val="yellow"/>
            </w:rPr>
          </w:rPrChange>
        </w:rPr>
        <w:t>Snapscroll-Effekt</w:t>
      </w:r>
      <w:r w:rsidR="00C0002B" w:rsidRPr="00860681">
        <w:rPr>
          <w:rFonts w:asciiTheme="minorBidi" w:hAnsiTheme="minorBidi"/>
          <w:rPrChange w:id="212" w:author="Schneider, Jakob (HTAS20)" w:date="2020-11-30T16:39:00Z">
            <w:rPr>
              <w:rFonts w:asciiTheme="minorBidi" w:hAnsiTheme="minorBidi"/>
              <w:sz w:val="24"/>
              <w:szCs w:val="24"/>
            </w:rPr>
          </w:rPrChange>
        </w:rPr>
        <w:t>“ auf der Mobilen Version suboptimal</w:t>
      </w:r>
      <w:ins w:id="213" w:author="Noah Schmitt" w:date="2020-11-30T06:26:00Z">
        <w:r w:rsidR="00CC371F" w:rsidRPr="00860681">
          <w:rPr>
            <w:rFonts w:asciiTheme="minorBidi" w:hAnsiTheme="minorBidi"/>
            <w:rPrChange w:id="214" w:author="Schneider, Jakob (HTAS20)" w:date="2020-11-30T16:39:00Z">
              <w:rPr>
                <w:rFonts w:asciiTheme="minorBidi" w:hAnsiTheme="minorBidi"/>
                <w:sz w:val="24"/>
                <w:szCs w:val="24"/>
              </w:rPr>
            </w:rPrChange>
          </w:rPr>
          <w:t>,</w:t>
        </w:r>
      </w:ins>
      <w:r w:rsidR="00C0002B" w:rsidRPr="00860681">
        <w:rPr>
          <w:rFonts w:asciiTheme="minorBidi" w:hAnsiTheme="minorBidi"/>
          <w:rPrChange w:id="215" w:author="Schneider, Jakob (HTAS20)" w:date="2020-11-30T16:39:00Z">
            <w:rPr>
              <w:rFonts w:asciiTheme="minorBidi" w:hAnsiTheme="minorBidi"/>
              <w:sz w:val="24"/>
              <w:szCs w:val="24"/>
            </w:rPr>
          </w:rPrChange>
        </w:rPr>
        <w:t xml:space="preserve"> </w:t>
      </w:r>
      <w:ins w:id="216" w:author="Noah Schmitt" w:date="2020-11-30T06:26:00Z">
        <w:r w:rsidR="00CC371F" w:rsidRPr="00860681">
          <w:rPr>
            <w:rFonts w:asciiTheme="minorBidi" w:hAnsiTheme="minorBidi"/>
            <w:rPrChange w:id="217" w:author="Schneider, Jakob (HTAS20)" w:date="2020-11-30T16:39:00Z">
              <w:rPr>
                <w:rFonts w:asciiTheme="minorBidi" w:hAnsiTheme="minorBidi"/>
                <w:sz w:val="24"/>
                <w:szCs w:val="24"/>
              </w:rPr>
            </w:rPrChange>
          </w:rPr>
          <w:t xml:space="preserve">da Mobile Browser die durch </w:t>
        </w:r>
      </w:ins>
      <w:ins w:id="218" w:author="Noah Schmitt" w:date="2020-11-30T06:27:00Z">
        <w:r w:rsidR="00CC371F" w:rsidRPr="00860681">
          <w:rPr>
            <w:rFonts w:asciiTheme="minorBidi" w:hAnsiTheme="minorBidi"/>
            <w:rPrChange w:id="219" w:author="Schneider, Jakob (HTAS20)" w:date="2020-11-30T16:39:00Z">
              <w:rPr>
                <w:rFonts w:asciiTheme="minorBidi" w:hAnsiTheme="minorBidi"/>
                <w:sz w:val="24"/>
                <w:szCs w:val="24"/>
              </w:rPr>
            </w:rPrChange>
          </w:rPr>
          <w:t>Touch-Eingabe bedient werden anders auf das Konzept reagierten</w:t>
        </w:r>
      </w:ins>
      <w:del w:id="220" w:author="Noah Schmitt" w:date="2020-11-30T06:26:00Z">
        <w:r w:rsidR="00C0002B" w:rsidRPr="00860681" w:rsidDel="00CC371F">
          <w:rPr>
            <w:rFonts w:asciiTheme="minorBidi" w:hAnsiTheme="minorBidi"/>
            <w:rPrChange w:id="221" w:author="Schneider, Jakob (HTAS20)" w:date="2020-11-30T16:39:00Z">
              <w:rPr>
                <w:rFonts w:asciiTheme="minorBidi" w:hAnsiTheme="minorBidi"/>
                <w:sz w:val="24"/>
                <w:szCs w:val="24"/>
              </w:rPr>
            </w:rPrChange>
          </w:rPr>
          <w:delText>un</w:delText>
        </w:r>
      </w:del>
      <w:del w:id="222" w:author="Noah Schmitt" w:date="2020-11-30T06:25:00Z">
        <w:r w:rsidR="00C0002B" w:rsidRPr="00860681" w:rsidDel="00CC371F">
          <w:rPr>
            <w:rFonts w:asciiTheme="minorBidi" w:hAnsiTheme="minorBidi"/>
            <w:rPrChange w:id="223" w:author="Schneider, Jakob (HTAS20)" w:date="2020-11-30T16:39:00Z">
              <w:rPr>
                <w:rFonts w:asciiTheme="minorBidi" w:hAnsiTheme="minorBidi"/>
                <w:sz w:val="24"/>
                <w:szCs w:val="24"/>
              </w:rPr>
            </w:rPrChange>
          </w:rPr>
          <w:delText>d einige Bilder stellten sich nicht mehr in der gewünschten Qualität dar</w:delText>
        </w:r>
      </w:del>
      <w:r w:rsidR="00C0002B" w:rsidRPr="00860681">
        <w:rPr>
          <w:rFonts w:asciiTheme="minorBidi" w:hAnsiTheme="minorBidi"/>
          <w:rPrChange w:id="224" w:author="Schneider, Jakob (HTAS20)" w:date="2020-11-30T16:39:00Z">
            <w:rPr>
              <w:rFonts w:asciiTheme="minorBidi" w:hAnsiTheme="minorBidi"/>
              <w:sz w:val="24"/>
              <w:szCs w:val="24"/>
            </w:rPr>
          </w:rPrChange>
        </w:rPr>
        <w:t>.</w:t>
      </w:r>
      <w:ins w:id="225" w:author="Noah Schmitt" w:date="2020-11-30T06:28:00Z">
        <w:r w:rsidR="00CC371F" w:rsidRPr="00860681">
          <w:rPr>
            <w:rFonts w:asciiTheme="minorBidi" w:hAnsiTheme="minorBidi"/>
            <w:rPrChange w:id="226" w:author="Schneider, Jakob (HTAS20)" w:date="2020-11-30T16:39:00Z">
              <w:rPr>
                <w:rFonts w:asciiTheme="minorBidi" w:hAnsiTheme="minorBidi"/>
                <w:sz w:val="24"/>
                <w:szCs w:val="24"/>
              </w:rPr>
            </w:rPrChange>
          </w:rPr>
          <w:t xml:space="preserve"> Die Entscheidung diesen Effekt zunächst hinten anzustellen und sich auf die Fertigstellung der Seite zu konzentrieren</w:t>
        </w:r>
      </w:ins>
      <w:ins w:id="227" w:author="Noah Schmitt" w:date="2020-11-30T06:29:00Z">
        <w:r w:rsidR="00CC371F" w:rsidRPr="00860681">
          <w:rPr>
            <w:rFonts w:asciiTheme="minorBidi" w:hAnsiTheme="minorBidi"/>
            <w:rPrChange w:id="228" w:author="Schneider, Jakob (HTAS20)" w:date="2020-11-30T16:39:00Z">
              <w:rPr>
                <w:rFonts w:asciiTheme="minorBidi" w:hAnsiTheme="minorBidi"/>
                <w:sz w:val="24"/>
                <w:szCs w:val="24"/>
              </w:rPr>
            </w:rPrChange>
          </w:rPr>
          <w:t xml:space="preserve"> stellte sich als richtig heraus.</w:t>
        </w:r>
      </w:ins>
      <w:r w:rsidR="00C0002B" w:rsidRPr="00860681">
        <w:rPr>
          <w:rFonts w:asciiTheme="minorBidi" w:hAnsiTheme="minorBidi"/>
          <w:rPrChange w:id="229" w:author="Schneider, Jakob (HTAS20)" w:date="2020-11-30T16:39:00Z">
            <w:rPr>
              <w:rFonts w:asciiTheme="minorBidi" w:hAnsiTheme="minorBidi"/>
              <w:sz w:val="24"/>
              <w:szCs w:val="24"/>
            </w:rPr>
          </w:rPrChange>
        </w:rPr>
        <w:t xml:space="preserve"> </w:t>
      </w:r>
      <w:r w:rsidR="000D527B" w:rsidRPr="00860681">
        <w:rPr>
          <w:rFonts w:asciiTheme="minorBidi" w:hAnsiTheme="minorBidi"/>
          <w:rPrChange w:id="230" w:author="Schneider, Jakob (HTAS20)" w:date="2020-11-30T16:39:00Z">
            <w:rPr>
              <w:rFonts w:asciiTheme="minorBidi" w:hAnsiTheme="minorBidi"/>
              <w:sz w:val="24"/>
              <w:szCs w:val="24"/>
            </w:rPr>
          </w:rPrChange>
        </w:rPr>
        <w:t xml:space="preserve">Diese kleinen, aber vielen Probleme und die Designoptimierung waren prägend für die dritte Projektphase, in der das Design ursprünglich im Vordergrund stehen sollte. Die vierte, und letzte Phase, sollte sich nach unseren Vorstellungen voll um </w:t>
      </w:r>
      <w:ins w:id="231" w:author="Noah Schmitt" w:date="2020-11-30T06:30:00Z">
        <w:r w:rsidR="00CC371F" w:rsidRPr="00860681">
          <w:rPr>
            <w:rFonts w:asciiTheme="minorBidi" w:hAnsiTheme="minorBidi"/>
            <w:rPrChange w:id="232" w:author="Schneider, Jakob (HTAS20)" w:date="2020-11-30T16:39:00Z">
              <w:rPr>
                <w:rFonts w:asciiTheme="minorBidi" w:hAnsiTheme="minorBidi"/>
                <w:sz w:val="24"/>
                <w:szCs w:val="24"/>
              </w:rPr>
            </w:rPrChange>
          </w:rPr>
          <w:t xml:space="preserve">die endgültige </w:t>
        </w:r>
      </w:ins>
      <w:r w:rsidR="000D527B" w:rsidRPr="00860681">
        <w:rPr>
          <w:rFonts w:asciiTheme="minorBidi" w:hAnsiTheme="minorBidi"/>
          <w:rPrChange w:id="233" w:author="Schneider, Jakob (HTAS20)" w:date="2020-11-30T16:39:00Z">
            <w:rPr>
              <w:rFonts w:asciiTheme="minorBidi" w:hAnsiTheme="minorBidi"/>
              <w:sz w:val="24"/>
              <w:szCs w:val="24"/>
            </w:rPr>
          </w:rPrChange>
        </w:rPr>
        <w:t xml:space="preserve">Optimierung für alle Plattformen, also Mobil, Desktop und Großbildschirm, und </w:t>
      </w:r>
      <w:ins w:id="234" w:author="Noah Schmitt" w:date="2020-11-30T06:30:00Z">
        <w:r w:rsidR="00CC371F" w:rsidRPr="00860681">
          <w:rPr>
            <w:rFonts w:asciiTheme="minorBidi" w:hAnsiTheme="minorBidi"/>
            <w:rPrChange w:id="235" w:author="Schneider, Jakob (HTAS20)" w:date="2020-11-30T16:39:00Z">
              <w:rPr>
                <w:rFonts w:asciiTheme="minorBidi" w:hAnsiTheme="minorBidi"/>
                <w:sz w:val="24"/>
                <w:szCs w:val="24"/>
              </w:rPr>
            </w:rPrChange>
          </w:rPr>
          <w:t xml:space="preserve">um </w:t>
        </w:r>
      </w:ins>
      <w:r w:rsidR="000D527B" w:rsidRPr="00860681">
        <w:rPr>
          <w:rFonts w:asciiTheme="minorBidi" w:hAnsiTheme="minorBidi"/>
          <w:rPrChange w:id="236" w:author="Schneider, Jakob (HTAS20)" w:date="2020-11-30T16:39:00Z">
            <w:rPr>
              <w:rFonts w:asciiTheme="minorBidi" w:hAnsiTheme="minorBidi"/>
              <w:sz w:val="24"/>
              <w:szCs w:val="24"/>
            </w:rPr>
          </w:rPrChange>
        </w:rPr>
        <w:t xml:space="preserve">Ladegeschwindigkeit drehen. </w:t>
      </w:r>
      <w:ins w:id="237" w:author="Noah Schmitt" w:date="2020-11-30T06:30:00Z">
        <w:r w:rsidR="00CC371F" w:rsidRPr="00860681">
          <w:rPr>
            <w:rFonts w:asciiTheme="minorBidi" w:hAnsiTheme="minorBidi"/>
            <w:rPrChange w:id="238" w:author="Schneider, Jakob (HTAS20)" w:date="2020-11-30T16:39:00Z">
              <w:rPr>
                <w:rFonts w:asciiTheme="minorBidi" w:hAnsiTheme="minorBidi"/>
                <w:sz w:val="24"/>
                <w:szCs w:val="24"/>
                <w:highlight w:val="yellow"/>
              </w:rPr>
            </w:rPrChange>
          </w:rPr>
          <w:t>Hierbe</w:t>
        </w:r>
      </w:ins>
      <w:ins w:id="239" w:author="Noah Schmitt" w:date="2020-11-30T06:31:00Z">
        <w:r w:rsidR="00CC371F" w:rsidRPr="00860681">
          <w:rPr>
            <w:rFonts w:asciiTheme="minorBidi" w:hAnsiTheme="minorBidi"/>
            <w:rPrChange w:id="240" w:author="Schneider, Jakob (HTAS20)" w:date="2020-11-30T16:39:00Z">
              <w:rPr>
                <w:rFonts w:asciiTheme="minorBidi" w:hAnsiTheme="minorBidi"/>
                <w:sz w:val="24"/>
                <w:szCs w:val="24"/>
              </w:rPr>
            </w:rPrChange>
          </w:rPr>
          <w:t>i testeten wir die Seite auf Googles PageSpeed und erziehlten (für Mobil) Ergebnisse zwischen 70 und 80.</w:t>
        </w:r>
      </w:ins>
      <w:ins w:id="241" w:author="Noah Schmitt" w:date="2020-11-30T06:32:00Z">
        <w:r w:rsidR="00CC371F" w:rsidRPr="00860681">
          <w:rPr>
            <w:rFonts w:asciiTheme="minorBidi" w:hAnsiTheme="minorBidi"/>
            <w:rPrChange w:id="242" w:author="Schneider, Jakob (HTAS20)" w:date="2020-11-30T16:39:00Z">
              <w:rPr>
                <w:rFonts w:asciiTheme="minorBidi" w:hAnsiTheme="minorBidi"/>
                <w:sz w:val="24"/>
                <w:szCs w:val="24"/>
              </w:rPr>
            </w:rPrChange>
          </w:rPr>
          <w:t xml:space="preserve"> Damit waren wir nicht zufrieden und lernten Konzepte über Ladezeiten</w:t>
        </w:r>
      </w:ins>
      <w:ins w:id="243" w:author="Schneider, Jakob (HTAS20)" w:date="2020-11-30T16:37:00Z">
        <w:r w:rsidR="00860681" w:rsidRPr="00860681">
          <w:rPr>
            <w:rFonts w:asciiTheme="minorBidi" w:hAnsiTheme="minorBidi"/>
            <w:rPrChange w:id="244" w:author="Schneider, Jakob (HTAS20)" w:date="2020-11-30T16:39:00Z">
              <w:rPr>
                <w:rFonts w:asciiTheme="minorBidi" w:hAnsiTheme="minorBidi"/>
                <w:sz w:val="24"/>
                <w:szCs w:val="24"/>
              </w:rPr>
            </w:rPrChange>
          </w:rPr>
          <w:t>,</w:t>
        </w:r>
      </w:ins>
      <w:ins w:id="245" w:author="Noah Schmitt" w:date="2020-11-30T06:32:00Z">
        <w:r w:rsidR="00CC371F" w:rsidRPr="00860681">
          <w:rPr>
            <w:rFonts w:asciiTheme="minorBidi" w:hAnsiTheme="minorBidi"/>
            <w:rPrChange w:id="246" w:author="Schneider, Jakob (HTAS20)" w:date="2020-11-30T16:39:00Z">
              <w:rPr>
                <w:rFonts w:asciiTheme="minorBidi" w:hAnsiTheme="minorBidi"/>
                <w:sz w:val="24"/>
                <w:szCs w:val="24"/>
              </w:rPr>
            </w:rPrChange>
          </w:rPr>
          <w:t xml:space="preserve"> wie beispielsweise über das Bildformat .webp</w:t>
        </w:r>
      </w:ins>
      <w:ins w:id="247" w:author="Schneider, Jakob (HTAS20)" w:date="2020-11-30T16:37:00Z">
        <w:r w:rsidR="00860681" w:rsidRPr="00860681">
          <w:rPr>
            <w:rFonts w:asciiTheme="minorBidi" w:hAnsiTheme="minorBidi"/>
            <w:rPrChange w:id="248" w:author="Schneider, Jakob (HTAS20)" w:date="2020-11-30T16:39:00Z">
              <w:rPr>
                <w:rFonts w:asciiTheme="minorBidi" w:hAnsiTheme="minorBidi"/>
                <w:sz w:val="24"/>
                <w:szCs w:val="24"/>
              </w:rPr>
            </w:rPrChange>
          </w:rPr>
          <w:t>,</w:t>
        </w:r>
      </w:ins>
      <w:ins w:id="249" w:author="Noah Schmitt" w:date="2020-11-30T06:32:00Z">
        <w:r w:rsidR="00E04F15" w:rsidRPr="00860681">
          <w:rPr>
            <w:rFonts w:asciiTheme="minorBidi" w:hAnsiTheme="minorBidi"/>
            <w:rPrChange w:id="250" w:author="Schneider, Jakob (HTAS20)" w:date="2020-11-30T16:39:00Z">
              <w:rPr>
                <w:rFonts w:asciiTheme="minorBidi" w:hAnsiTheme="minorBidi"/>
                <w:sz w:val="24"/>
                <w:szCs w:val="24"/>
              </w:rPr>
            </w:rPrChange>
          </w:rPr>
          <w:t xml:space="preserve"> mit dem die Ladezeiten reduz</w:t>
        </w:r>
      </w:ins>
      <w:ins w:id="251" w:author="Noah Schmitt" w:date="2020-11-30T06:33:00Z">
        <w:r w:rsidR="00E04F15" w:rsidRPr="00860681">
          <w:rPr>
            <w:rFonts w:asciiTheme="minorBidi" w:hAnsiTheme="minorBidi"/>
            <w:rPrChange w:id="252" w:author="Schneider, Jakob (HTAS20)" w:date="2020-11-30T16:39:00Z">
              <w:rPr>
                <w:rFonts w:asciiTheme="minorBidi" w:hAnsiTheme="minorBidi"/>
                <w:sz w:val="24"/>
                <w:szCs w:val="24"/>
              </w:rPr>
            </w:rPrChange>
          </w:rPr>
          <w:t>iert werden konnten</w:t>
        </w:r>
      </w:ins>
      <w:ins w:id="253" w:author="Noah Schmitt" w:date="2020-11-30T06:34:00Z">
        <w:r w:rsidR="00E04F15" w:rsidRPr="00860681">
          <w:rPr>
            <w:rFonts w:asciiTheme="minorBidi" w:hAnsiTheme="minorBidi"/>
            <w:rPrChange w:id="254" w:author="Schneider, Jakob (HTAS20)" w:date="2020-11-30T16:39:00Z">
              <w:rPr>
                <w:rFonts w:asciiTheme="minorBidi" w:hAnsiTheme="minorBidi"/>
                <w:sz w:val="24"/>
                <w:szCs w:val="24"/>
              </w:rPr>
            </w:rPrChange>
          </w:rPr>
          <w:t>, über responsive Images und darüber das Googles Robo</w:t>
        </w:r>
      </w:ins>
      <w:ins w:id="255" w:author="Noah Schmitt" w:date="2020-11-30T06:35:00Z">
        <w:r w:rsidR="00E04F15" w:rsidRPr="00860681">
          <w:rPr>
            <w:rFonts w:asciiTheme="minorBidi" w:hAnsiTheme="minorBidi"/>
            <w:rPrChange w:id="256" w:author="Schneider, Jakob (HTAS20)" w:date="2020-11-30T16:39:00Z">
              <w:rPr>
                <w:rFonts w:asciiTheme="minorBidi" w:hAnsiTheme="minorBidi"/>
                <w:sz w:val="24"/>
                <w:szCs w:val="24"/>
              </w:rPr>
            </w:rPrChange>
          </w:rPr>
          <w:t xml:space="preserve">to als Schrift wohl doch nicht die beste Wahl für Geschwindigkeit ist. Wer könnte bei 2 Sekunden Ladezeit </w:t>
        </w:r>
      </w:ins>
      <w:ins w:id="257" w:author="Noah Schmitt" w:date="2020-11-30T06:36:00Z">
        <w:r w:rsidR="00E04F15" w:rsidRPr="00860681">
          <w:rPr>
            <w:rFonts w:asciiTheme="minorBidi" w:hAnsiTheme="minorBidi"/>
            <w:rPrChange w:id="258" w:author="Schneider, Jakob (HTAS20)" w:date="2020-11-30T16:39:00Z">
              <w:rPr>
                <w:rFonts w:asciiTheme="minorBidi" w:hAnsiTheme="minorBidi"/>
                <w:sz w:val="24"/>
                <w:szCs w:val="24"/>
              </w:rPr>
            </w:rPrChange>
          </w:rPr>
          <w:t>widersprechen?</w:t>
        </w:r>
      </w:ins>
      <w:ins w:id="259" w:author="Schneider, Jakob (HTAS20)" w:date="2020-11-30T16:38:00Z">
        <w:r w:rsidR="00860681" w:rsidRPr="00860681">
          <w:rPr>
            <w:rFonts w:asciiTheme="minorBidi" w:hAnsiTheme="minorBidi"/>
            <w:rPrChange w:id="260" w:author="Schneider, Jakob (HTAS20)" w:date="2020-11-30T16:39:00Z">
              <w:rPr>
                <w:rFonts w:asciiTheme="minorBidi" w:hAnsiTheme="minorBidi"/>
                <w:sz w:val="24"/>
                <w:szCs w:val="24"/>
              </w:rPr>
            </w:rPrChange>
          </w:rPr>
          <w:t xml:space="preserve"> </w:t>
        </w:r>
      </w:ins>
      <w:ins w:id="261" w:author="Schneider, Jakob (HTAS20)" w:date="2020-12-01T16:53:00Z">
        <w:r w:rsidR="003D6BEE">
          <w:rPr>
            <w:rFonts w:asciiTheme="minorBidi" w:hAnsiTheme="minorBidi"/>
          </w:rPr>
          <w:t>Um diese zu verbessern, wurde</w:t>
        </w:r>
      </w:ins>
      <w:ins w:id="262" w:author="Schneider, Jakob (HTAS20)" w:date="2020-12-01T16:50:00Z">
        <w:r w:rsidR="00DE72D6">
          <w:rPr>
            <w:rFonts w:asciiTheme="minorBidi" w:hAnsiTheme="minorBidi"/>
          </w:rPr>
          <w:t xml:space="preserve"> XXX als neue Schrift eingesetzt.</w:t>
        </w:r>
        <w:r w:rsidR="003D6BEE">
          <w:rPr>
            <w:rFonts w:asciiTheme="minorBidi" w:hAnsiTheme="minorBidi"/>
          </w:rPr>
          <w:t xml:space="preserve"> Da die Webseite auf allen Bildschirmgrößen gleichwertig aussehen sollte</w:t>
        </w:r>
        <w:del w:id="263" w:author="Noah Schmitt" w:date="2020-12-01T21:43:00Z">
          <w:r w:rsidR="003D6BEE" w:rsidDel="00274696">
            <w:rPr>
              <w:rFonts w:asciiTheme="minorBidi" w:hAnsiTheme="minorBidi"/>
            </w:rPr>
            <w:delText>, XXXWas machten wir dafür?X</w:delText>
          </w:r>
        </w:del>
      </w:ins>
      <w:ins w:id="264" w:author="Schneider, Jakob (HTAS20)" w:date="2020-12-01T16:51:00Z">
        <w:del w:id="265" w:author="Noah Schmitt" w:date="2020-12-01T21:43:00Z">
          <w:r w:rsidR="003D6BEE" w:rsidDel="00274696">
            <w:rPr>
              <w:rFonts w:asciiTheme="minorBidi" w:hAnsiTheme="minorBidi"/>
            </w:rPr>
            <w:delText>XX</w:delText>
          </w:r>
        </w:del>
      </w:ins>
      <w:ins w:id="266" w:author="Noah Schmitt" w:date="2020-12-01T21:43:00Z">
        <w:r w:rsidR="00274696">
          <w:rPr>
            <w:rFonts w:asciiTheme="minorBidi" w:hAnsiTheme="minorBidi"/>
          </w:rPr>
          <w:t>wendeten wir Konzepte wie Responsive Images, Flexboxen und</w:t>
        </w:r>
      </w:ins>
      <w:ins w:id="267" w:author="Noah Schmitt" w:date="2020-12-01T21:44:00Z">
        <w:r w:rsidR="00274696">
          <w:rPr>
            <w:rFonts w:asciiTheme="minorBidi" w:hAnsiTheme="minorBidi"/>
          </w:rPr>
          <w:t xml:space="preserve"> Mediaquerries an, die im nächsten Abschnitt näher erläutert werden</w:t>
        </w:r>
      </w:ins>
      <w:ins w:id="268" w:author="Schneider, Jakob (HTAS20)" w:date="2020-12-01T16:51:00Z">
        <w:r w:rsidR="003D6BEE">
          <w:rPr>
            <w:rFonts w:asciiTheme="minorBidi" w:hAnsiTheme="minorBidi"/>
          </w:rPr>
          <w:t>. Letztendlich fand eine Besprechung mit unserem Dozenten (Sie)</w:t>
        </w:r>
      </w:ins>
      <w:ins w:id="269" w:author="Schneider, Jakob (HTAS20)" w:date="2020-12-01T16:52:00Z">
        <w:r w:rsidR="003D6BEE">
          <w:rPr>
            <w:rFonts w:asciiTheme="minorBidi" w:hAnsiTheme="minorBidi"/>
          </w:rPr>
          <w:t xml:space="preserve"> statt, in der wir noch einige gute Hinweise im Bezug auf XXXXX erhalten haben. Diese wurden bis zum Ende der vierten Phase, der Optimierung</w:t>
        </w:r>
      </w:ins>
      <w:ins w:id="270" w:author="Schneider, Jakob (HTAS20)" w:date="2020-12-01T16:54:00Z">
        <w:r w:rsidR="003D6BEE">
          <w:rPr>
            <w:rFonts w:asciiTheme="minorBidi" w:hAnsiTheme="minorBidi"/>
          </w:rPr>
          <w:t>,</w:t>
        </w:r>
      </w:ins>
      <w:ins w:id="271" w:author="Schneider, Jakob (HTAS20)" w:date="2020-12-01T16:52:00Z">
        <w:r w:rsidR="003D6BEE">
          <w:rPr>
            <w:rFonts w:asciiTheme="minorBidi" w:hAnsiTheme="minorBidi"/>
          </w:rPr>
          <w:t xml:space="preserve"> noch eing</w:t>
        </w:r>
      </w:ins>
      <w:ins w:id="272" w:author="Schneider, Jakob (HTAS20)" w:date="2020-12-01T16:53:00Z">
        <w:r w:rsidR="003D6BEE">
          <w:rPr>
            <w:rFonts w:asciiTheme="minorBidi" w:hAnsiTheme="minorBidi"/>
          </w:rPr>
          <w:t>e</w:t>
        </w:r>
      </w:ins>
      <w:ins w:id="273" w:author="Schneider, Jakob (HTAS20)" w:date="2020-12-01T16:52:00Z">
        <w:r w:rsidR="003D6BEE">
          <w:rPr>
            <w:rFonts w:asciiTheme="minorBidi" w:hAnsiTheme="minorBidi"/>
          </w:rPr>
          <w:t>baut und umgesetzt.</w:t>
        </w:r>
      </w:ins>
      <w:del w:id="274" w:author="Schneider, Jakob (HTAS20)" w:date="2020-12-01T16:54:00Z">
        <w:r w:rsidR="000D527B" w:rsidRPr="00860681" w:rsidDel="003D6BEE">
          <w:rPr>
            <w:rFonts w:asciiTheme="minorBidi" w:hAnsiTheme="minorBidi"/>
            <w:highlight w:val="yellow"/>
            <w:rPrChange w:id="275" w:author="Schneider, Jakob (HTAS20)" w:date="2020-11-30T16:39:00Z">
              <w:rPr>
                <w:rFonts w:asciiTheme="minorBidi" w:hAnsiTheme="minorBidi"/>
                <w:sz w:val="24"/>
                <w:szCs w:val="24"/>
                <w:highlight w:val="yellow"/>
              </w:rPr>
            </w:rPrChange>
          </w:rPr>
          <w:delText>XXX Was machten wir dazu?XXX</w:delText>
        </w:r>
      </w:del>
    </w:p>
    <w:p w14:paraId="56A49C14" w14:textId="77777777" w:rsidR="00F2356A" w:rsidDel="00860681" w:rsidRDefault="00F2356A" w:rsidP="000D527B">
      <w:pPr>
        <w:jc w:val="both"/>
        <w:rPr>
          <w:del w:id="276" w:author="Schneider, Jakob (HTAS20)" w:date="2020-11-30T16:41:00Z"/>
          <w:sz w:val="24"/>
          <w:szCs w:val="24"/>
        </w:rPr>
      </w:pPr>
    </w:p>
    <w:p w14:paraId="04049511" w14:textId="77777777" w:rsidR="00F2356A" w:rsidDel="00860681" w:rsidRDefault="00F2356A" w:rsidP="000D527B">
      <w:pPr>
        <w:jc w:val="both"/>
        <w:rPr>
          <w:del w:id="277" w:author="Schneider, Jakob (HTAS20)" w:date="2020-11-30T16:41:00Z"/>
          <w:sz w:val="24"/>
          <w:szCs w:val="24"/>
        </w:rPr>
      </w:pPr>
    </w:p>
    <w:p w14:paraId="3ED772EF" w14:textId="77777777" w:rsidR="00F2356A" w:rsidDel="00860681" w:rsidRDefault="00F2356A" w:rsidP="000D527B">
      <w:pPr>
        <w:jc w:val="both"/>
        <w:rPr>
          <w:del w:id="278" w:author="Schneider, Jakob (HTAS20)" w:date="2020-11-30T16:41:00Z"/>
          <w:sz w:val="24"/>
          <w:szCs w:val="24"/>
        </w:rPr>
      </w:pPr>
    </w:p>
    <w:p w14:paraId="6A6118C8" w14:textId="77777777" w:rsidR="00F2356A" w:rsidDel="00860681" w:rsidRDefault="00F2356A" w:rsidP="000D527B">
      <w:pPr>
        <w:jc w:val="both"/>
        <w:rPr>
          <w:del w:id="279" w:author="Schneider, Jakob (HTAS20)" w:date="2020-11-30T16:41:00Z"/>
          <w:sz w:val="24"/>
          <w:szCs w:val="24"/>
        </w:rPr>
      </w:pPr>
    </w:p>
    <w:p w14:paraId="2A00A852" w14:textId="77777777" w:rsidR="00F2356A" w:rsidDel="00860681" w:rsidRDefault="00F2356A" w:rsidP="000D527B">
      <w:pPr>
        <w:jc w:val="both"/>
        <w:rPr>
          <w:del w:id="280" w:author="Schneider, Jakob (HTAS20)" w:date="2020-11-30T16:41:00Z"/>
          <w:sz w:val="24"/>
          <w:szCs w:val="24"/>
        </w:rPr>
      </w:pPr>
    </w:p>
    <w:p w14:paraId="76460855" w14:textId="77777777" w:rsidR="00F2356A" w:rsidDel="00860681" w:rsidRDefault="00F2356A" w:rsidP="000D527B">
      <w:pPr>
        <w:jc w:val="both"/>
        <w:rPr>
          <w:del w:id="281" w:author="Schneider, Jakob (HTAS20)" w:date="2020-11-30T16:41:00Z"/>
          <w:sz w:val="24"/>
          <w:szCs w:val="24"/>
        </w:rPr>
      </w:pPr>
    </w:p>
    <w:p w14:paraId="77BAAE12" w14:textId="77777777" w:rsidR="00F2356A" w:rsidDel="00860681" w:rsidRDefault="00F2356A" w:rsidP="000D527B">
      <w:pPr>
        <w:jc w:val="both"/>
        <w:rPr>
          <w:del w:id="282" w:author="Schneider, Jakob (HTAS20)" w:date="2020-11-30T16:41:00Z"/>
          <w:sz w:val="24"/>
          <w:szCs w:val="24"/>
        </w:rPr>
      </w:pPr>
    </w:p>
    <w:p w14:paraId="4FB4D8DB" w14:textId="77777777" w:rsidR="00F2356A" w:rsidRDefault="00F2356A" w:rsidP="00860681">
      <w:pPr>
        <w:jc w:val="both"/>
        <w:rPr>
          <w:sz w:val="24"/>
          <w:szCs w:val="24"/>
        </w:rPr>
      </w:pPr>
    </w:p>
    <w:p w14:paraId="67F02E2F" w14:textId="77777777" w:rsidR="006D0A95" w:rsidRDefault="006D0A95" w:rsidP="000D527B">
      <w:pPr>
        <w:jc w:val="both"/>
        <w:rPr>
          <w:sz w:val="24"/>
          <w:szCs w:val="24"/>
        </w:rPr>
      </w:pPr>
    </w:p>
    <w:p w14:paraId="0428BF1C" w14:textId="7B683739" w:rsidR="00F2356A" w:rsidDel="001D2B91" w:rsidRDefault="00506F0E" w:rsidP="000D527B">
      <w:pPr>
        <w:jc w:val="both"/>
        <w:rPr>
          <w:del w:id="283" w:author="Noah Schmitt" w:date="2020-12-01T21:01:00Z"/>
          <w:sz w:val="24"/>
          <w:szCs w:val="24"/>
        </w:rPr>
      </w:pPr>
      <w:r w:rsidRPr="00506F0E">
        <w:rPr>
          <w:b/>
          <w:bCs/>
          <w:sz w:val="44"/>
          <w:szCs w:val="44"/>
          <w:u w:val="single"/>
        </w:rPr>
        <w:lastRenderedPageBreak/>
        <w:t>4.</w:t>
      </w:r>
      <w:r w:rsidR="006D0A95">
        <w:rPr>
          <w:b/>
          <w:bCs/>
          <w:sz w:val="44"/>
          <w:szCs w:val="44"/>
          <w:u w:val="single"/>
        </w:rPr>
        <w:t xml:space="preserve"> </w:t>
      </w:r>
      <w:ins w:id="284" w:author="Noah Schmitt" w:date="2020-12-01T21:37:00Z">
        <w:r w:rsidR="00625280">
          <w:rPr>
            <w:rFonts w:asciiTheme="minorBidi" w:hAnsiTheme="minorBidi"/>
            <w:b/>
            <w:bCs/>
            <w:sz w:val="44"/>
            <w:szCs w:val="44"/>
            <w:u w:val="single"/>
          </w:rPr>
          <w:t>K</w:t>
        </w:r>
      </w:ins>
      <w:del w:id="285" w:author="Noah Schmitt" w:date="2020-12-01T21:37:00Z">
        <w:r w:rsidRPr="00506F0E" w:rsidDel="00625280">
          <w:rPr>
            <w:rFonts w:asciiTheme="minorBidi" w:hAnsiTheme="minorBidi"/>
            <w:b/>
            <w:bCs/>
            <w:sz w:val="44"/>
            <w:szCs w:val="44"/>
            <w:u w:val="single"/>
          </w:rPr>
          <w:delText>k</w:delText>
        </w:r>
      </w:del>
      <w:r w:rsidRPr="00506F0E">
        <w:rPr>
          <w:rFonts w:asciiTheme="minorBidi" w:hAnsiTheme="minorBidi"/>
          <w:b/>
          <w:bCs/>
          <w:sz w:val="44"/>
          <w:szCs w:val="44"/>
          <w:u w:val="single"/>
        </w:rPr>
        <w:t>ommentierter Quelltext</w:t>
      </w:r>
    </w:p>
    <w:p w14:paraId="282F6535" w14:textId="3D4A5AFA" w:rsidR="001D2B91" w:rsidRDefault="001D2B91" w:rsidP="000D527B">
      <w:pPr>
        <w:jc w:val="both"/>
        <w:rPr>
          <w:ins w:id="286" w:author="Noah Schmitt" w:date="2020-12-01T21:01:00Z"/>
          <w:sz w:val="24"/>
          <w:szCs w:val="24"/>
        </w:rPr>
      </w:pPr>
    </w:p>
    <w:p w14:paraId="6890EF8D" w14:textId="04FB00AE" w:rsidR="001D2B91" w:rsidRDefault="001D2B91" w:rsidP="00FA54AF">
      <w:pPr>
        <w:pStyle w:val="Subtitle"/>
        <w:rPr>
          <w:ins w:id="287" w:author="Noah Schmitt" w:date="2020-12-01T21:02:00Z"/>
        </w:rPr>
        <w:pPrChange w:id="288" w:author="Noah Schmitt" w:date="2020-12-01T21:14:00Z">
          <w:pPr>
            <w:jc w:val="both"/>
          </w:pPr>
        </w:pPrChange>
      </w:pPr>
      <w:ins w:id="289" w:author="Noah Schmitt" w:date="2020-12-01T21:02:00Z">
        <w:r>
          <w:t>Responsiv Images</w:t>
        </w:r>
      </w:ins>
    </w:p>
    <w:p w14:paraId="69C4DC53" w14:textId="034EE75D" w:rsidR="001D2B91" w:rsidRDefault="001D2B91" w:rsidP="000D527B">
      <w:pPr>
        <w:jc w:val="both"/>
        <w:rPr>
          <w:ins w:id="290" w:author="Noah Schmitt" w:date="2020-12-01T21:07:00Z"/>
          <w:sz w:val="24"/>
          <w:szCs w:val="24"/>
        </w:rPr>
      </w:pPr>
      <w:ins w:id="291" w:author="Noah Schmitt" w:date="2020-12-01T21:02:00Z">
        <w:r>
          <w:rPr>
            <w:sz w:val="24"/>
            <w:szCs w:val="24"/>
          </w:rPr>
          <w:t>Um optimale Performance im Mobilen Sektor zu erreichen bedienten wir uns einer Technik namens „Responsive Images“ die, um</w:t>
        </w:r>
      </w:ins>
      <w:ins w:id="292" w:author="Noah Schmitt" w:date="2020-12-01T21:03:00Z">
        <w:r>
          <w:rPr>
            <w:sz w:val="24"/>
            <w:szCs w:val="24"/>
          </w:rPr>
          <w:t xml:space="preserve"> das Datenvolumen beim Aufruf der Seite so gering wie möglich </w:t>
        </w:r>
      </w:ins>
      <w:ins w:id="293" w:author="Noah Schmitt" w:date="2020-12-01T21:04:00Z">
        <w:r>
          <w:rPr>
            <w:sz w:val="24"/>
            <w:szCs w:val="24"/>
          </w:rPr>
          <w:t xml:space="preserve">zu halten, dem Endgerät nur diejenigen Bilder zur </w:t>
        </w:r>
      </w:ins>
      <w:ins w:id="294" w:author="Noah Schmitt" w:date="2020-12-01T21:05:00Z">
        <w:r>
          <w:rPr>
            <w:sz w:val="24"/>
            <w:szCs w:val="24"/>
          </w:rPr>
          <w:t>V</w:t>
        </w:r>
      </w:ins>
      <w:ins w:id="295" w:author="Noah Schmitt" w:date="2020-12-01T21:04:00Z">
        <w:r>
          <w:rPr>
            <w:sz w:val="24"/>
            <w:szCs w:val="24"/>
          </w:rPr>
          <w:t xml:space="preserve">erfügung stellt die </w:t>
        </w:r>
      </w:ins>
      <w:ins w:id="296" w:author="Noah Schmitt" w:date="2020-12-01T21:05:00Z">
        <w:r>
          <w:rPr>
            <w:sz w:val="24"/>
            <w:szCs w:val="24"/>
          </w:rPr>
          <w:t>genau die richtige Pixeldichte haben um auf dem Display gut au</w:t>
        </w:r>
      </w:ins>
      <w:ins w:id="297" w:author="Noah Schmitt" w:date="2020-12-01T21:06:00Z">
        <w:r>
          <w:rPr>
            <w:sz w:val="24"/>
            <w:szCs w:val="24"/>
          </w:rPr>
          <w:t>szusehen.</w:t>
        </w:r>
      </w:ins>
    </w:p>
    <w:p w14:paraId="4E124F40" w14:textId="7BDD2774" w:rsidR="00FA54AF" w:rsidRDefault="00FA54AF" w:rsidP="000D527B">
      <w:pPr>
        <w:jc w:val="both"/>
        <w:rPr>
          <w:ins w:id="298" w:author="Noah Schmitt" w:date="2020-12-01T21:13:00Z"/>
          <w:sz w:val="24"/>
          <w:szCs w:val="24"/>
        </w:rPr>
      </w:pPr>
      <w:ins w:id="299" w:author="Noah Schmitt" w:date="2020-12-01T21:17:00Z">
        <w:r>
          <w:rPr>
            <w:noProof/>
          </w:rPr>
          <mc:AlternateContent>
            <mc:Choice Requires="wps">
              <w:drawing>
                <wp:anchor distT="0" distB="0" distL="114300" distR="114300" simplePos="0" relativeHeight="251660288" behindDoc="0" locked="0" layoutInCell="1" allowOverlap="1" wp14:anchorId="368B9024" wp14:editId="18C7A794">
                  <wp:simplePos x="0" y="0"/>
                  <wp:positionH relativeFrom="margin">
                    <wp:align>left</wp:align>
                  </wp:positionH>
                  <wp:positionV relativeFrom="paragraph">
                    <wp:posOffset>1474470</wp:posOffset>
                  </wp:positionV>
                  <wp:extent cx="3443605" cy="357505"/>
                  <wp:effectExtent l="0" t="0" r="4445" b="4445"/>
                  <wp:wrapSquare wrapText="bothSides"/>
                  <wp:docPr id="2" name="Text Box 2"/>
                  <wp:cNvGraphicFramePr/>
                  <a:graphic xmlns:a="http://schemas.openxmlformats.org/drawingml/2006/main">
                    <a:graphicData uri="http://schemas.microsoft.com/office/word/2010/wordprocessingShape">
                      <wps:wsp>
                        <wps:cNvSpPr txBox="1"/>
                        <wps:spPr>
                          <a:xfrm>
                            <a:off x="0" y="0"/>
                            <a:ext cx="3443605" cy="357505"/>
                          </a:xfrm>
                          <a:prstGeom prst="rect">
                            <a:avLst/>
                          </a:prstGeom>
                          <a:solidFill>
                            <a:prstClr val="white"/>
                          </a:solidFill>
                          <a:ln>
                            <a:noFill/>
                          </a:ln>
                        </wps:spPr>
                        <wps:txbx>
                          <w:txbxContent>
                            <w:p w14:paraId="3C12E4B9" w14:textId="65F5D597" w:rsidR="00FA54AF" w:rsidRPr="00F9268E" w:rsidRDefault="00FA54AF" w:rsidP="00FA54AF">
                              <w:pPr>
                                <w:pStyle w:val="Caption"/>
                                <w:rPr>
                                  <w:noProof/>
                                  <w:sz w:val="24"/>
                                  <w:szCs w:val="24"/>
                                </w:rPr>
                                <w:pPrChange w:id="300" w:author="Noah Schmitt" w:date="2020-12-01T21:17:00Z">
                                  <w:pPr>
                                    <w:jc w:val="both"/>
                                  </w:pPr>
                                </w:pPrChange>
                              </w:pPr>
                              <w:ins w:id="301" w:author="Noah Schmitt" w:date="2020-12-01T21:17:00Z">
                                <w:r>
                                  <w:t xml:space="preserve">Abbildung </w:t>
                                </w:r>
                                <w:r>
                                  <w:fldChar w:fldCharType="begin"/>
                                </w:r>
                                <w:r>
                                  <w:instrText xml:space="preserve"> SEQ Abbildung \* ARABIC </w:instrText>
                                </w:r>
                              </w:ins>
                              <w:r>
                                <w:fldChar w:fldCharType="separate"/>
                              </w:r>
                              <w:ins w:id="302" w:author="Noah Schmitt" w:date="2020-12-01T21:25:00Z">
                                <w:r w:rsidR="00257669">
                                  <w:rPr>
                                    <w:noProof/>
                                  </w:rPr>
                                  <w:t>1</w:t>
                                </w:r>
                              </w:ins>
                              <w:ins w:id="303" w:author="Noah Schmitt" w:date="2020-12-01T21:17:00Z">
                                <w:r>
                                  <w:fldChar w:fldCharType="end"/>
                                </w:r>
                                <w:r>
                                  <w:t>, Code Snippet das die Implementierung von Responsive Images zeigt.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8B9024" id="_x0000_t202" coordsize="21600,21600" o:spt="202" path="m,l,21600r21600,l21600,xe">
                  <v:stroke joinstyle="miter"/>
                  <v:path gradientshapeok="t" o:connecttype="rect"/>
                </v:shapetype>
                <v:shape id="Text Box 2" o:spid="_x0000_s1026" type="#_x0000_t202" style="position:absolute;left:0;text-align:left;margin-left:0;margin-top:116.1pt;width:271.15pt;height:28.1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" stroked="f">
                  <v:textbox inset="0,0,0,0">
                    <w:txbxContent>
                      <w:p w14:paraId="3C12E4B9" w14:textId="65F5D597" w:rsidR="00FA54AF" w:rsidRPr="00F9268E" w:rsidRDefault="00FA54AF" w:rsidP="00FA54AF">
                        <w:pPr>
                          <w:pStyle w:val="Caption"/>
                          <w:rPr>
                            <w:noProof/>
                            <w:sz w:val="24"/>
                            <w:szCs w:val="24"/>
                          </w:rPr>
                          <w:pPrChange w:id="304" w:author="Noah Schmitt" w:date="2020-12-01T21:17:00Z">
                            <w:pPr>
                              <w:jc w:val="both"/>
                            </w:pPr>
                          </w:pPrChange>
                        </w:pPr>
                        <w:ins w:id="305" w:author="Noah Schmitt" w:date="2020-12-01T21:17:00Z">
                          <w:r>
                            <w:t xml:space="preserve">Abbildung </w:t>
                          </w:r>
                          <w:r>
                            <w:fldChar w:fldCharType="begin"/>
                          </w:r>
                          <w:r>
                            <w:instrText xml:space="preserve"> SEQ Abbildung \* ARABIC </w:instrText>
                          </w:r>
                        </w:ins>
                        <w:r>
                          <w:fldChar w:fldCharType="separate"/>
                        </w:r>
                        <w:ins w:id="306" w:author="Noah Schmitt" w:date="2020-12-01T21:25:00Z">
                          <w:r w:rsidR="00257669">
                            <w:rPr>
                              <w:noProof/>
                            </w:rPr>
                            <w:t>1</w:t>
                          </w:r>
                        </w:ins>
                        <w:ins w:id="307" w:author="Noah Schmitt" w:date="2020-12-01T21:17:00Z">
                          <w:r>
                            <w:fldChar w:fldCharType="end"/>
                          </w:r>
                          <w:r>
                            <w:t>, Code Snippet das die Implementierung von Responsive Images zeigt.</w:t>
                          </w:r>
                        </w:ins>
                      </w:p>
                    </w:txbxContent>
                  </v:textbox>
                  <w10:wrap type="square" anchorx="margin"/>
                </v:shape>
              </w:pict>
            </mc:Fallback>
          </mc:AlternateContent>
        </w:r>
      </w:ins>
      <w:ins w:id="308" w:author="Noah Schmitt" w:date="2020-12-01T21:06:00Z">
        <w:r>
          <w:rPr>
            <w:noProof/>
            <w:sz w:val="24"/>
            <w:szCs w:val="24"/>
          </w:rPr>
          <w:drawing>
            <wp:anchor distT="0" distB="0" distL="114300" distR="114300" simplePos="0" relativeHeight="251658240" behindDoc="0" locked="0" layoutInCell="1" allowOverlap="1" wp14:anchorId="28660E4A" wp14:editId="14052770">
              <wp:simplePos x="0" y="0"/>
              <wp:positionH relativeFrom="margin">
                <wp:align>left</wp:align>
              </wp:positionH>
              <wp:positionV relativeFrom="paragraph">
                <wp:posOffset>275976</wp:posOffset>
              </wp:positionV>
              <wp:extent cx="3443605" cy="118427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3605" cy="118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B91">
          <w:rPr>
            <w:sz w:val="24"/>
            <w:szCs w:val="24"/>
          </w:rPr>
          <w:t xml:space="preserve">In diesem Code Beispiel aus der </w:t>
        </w:r>
      </w:ins>
      <w:ins w:id="309" w:author="Noah Schmitt" w:date="2020-12-01T21:07:00Z">
        <w:r w:rsidR="001D2B91">
          <w:rPr>
            <w:sz w:val="24"/>
            <w:szCs w:val="24"/>
          </w:rPr>
          <w:t>Hauptd</w:t>
        </w:r>
      </w:ins>
      <w:ins w:id="310" w:author="Noah Schmitt" w:date="2020-12-01T21:06:00Z">
        <w:r w:rsidR="001D2B91">
          <w:rPr>
            <w:sz w:val="24"/>
            <w:szCs w:val="24"/>
          </w:rPr>
          <w:t>atei index.html</w:t>
        </w:r>
      </w:ins>
      <w:ins w:id="311" w:author="Noah Schmitt" w:date="2020-12-01T21:07:00Z">
        <w:r w:rsidR="001D2B91">
          <w:rPr>
            <w:sz w:val="24"/>
            <w:szCs w:val="24"/>
          </w:rPr>
          <w:t xml:space="preserve"> wird diese Technik angewandt um das erste Bild der Website so schnell wie möglich zu laden</w:t>
        </w:r>
      </w:ins>
      <w:ins w:id="312" w:author="Noah Schmitt" w:date="2020-12-01T21:08:00Z">
        <w:r w:rsidR="001D2B91">
          <w:rPr>
            <w:sz w:val="24"/>
            <w:szCs w:val="24"/>
          </w:rPr>
          <w:t xml:space="preserve">. Das Attribut „srcset“ gibt dem Browser die Pfade zu drei </w:t>
        </w:r>
      </w:ins>
      <w:ins w:id="313" w:author="Noah Schmitt" w:date="2020-12-01T21:09:00Z">
        <w:r w:rsidR="001D2B91">
          <w:rPr>
            <w:sz w:val="24"/>
            <w:szCs w:val="24"/>
          </w:rPr>
          <w:t>v</w:t>
        </w:r>
      </w:ins>
      <w:ins w:id="314" w:author="Noah Schmitt" w:date="2020-12-01T21:08:00Z">
        <w:r w:rsidR="001D2B91">
          <w:rPr>
            <w:sz w:val="24"/>
            <w:szCs w:val="24"/>
          </w:rPr>
          <w:t>erschiedenen</w:t>
        </w:r>
      </w:ins>
      <w:ins w:id="315" w:author="Noah Schmitt" w:date="2020-12-01T21:09:00Z">
        <w:r w:rsidR="001D2B91">
          <w:rPr>
            <w:sz w:val="24"/>
            <w:szCs w:val="24"/>
          </w:rPr>
          <w:t xml:space="preserve"> Bildern die dieser mit Hilfe der Attributs „sizes“ als Maßstab</w:t>
        </w:r>
      </w:ins>
      <w:ins w:id="316" w:author="Noah Schmitt" w:date="2020-12-01T21:10:00Z">
        <w:r w:rsidR="001D2B91">
          <w:rPr>
            <w:sz w:val="24"/>
            <w:szCs w:val="24"/>
          </w:rPr>
          <w:t>, selbst auswählt und so das Element „img“</w:t>
        </w:r>
      </w:ins>
      <w:ins w:id="317" w:author="Noah Schmitt" w:date="2020-12-01T21:09:00Z">
        <w:r w:rsidR="001D2B91">
          <w:rPr>
            <w:sz w:val="24"/>
            <w:szCs w:val="24"/>
          </w:rPr>
          <w:t xml:space="preserve"> </w:t>
        </w:r>
      </w:ins>
      <w:ins w:id="318" w:author="Noah Schmitt" w:date="2020-12-01T21:10:00Z">
        <w:r w:rsidR="001D2B91">
          <w:rPr>
            <w:sz w:val="24"/>
            <w:szCs w:val="24"/>
          </w:rPr>
          <w:t>best möglich laden und rendern kann.</w:t>
        </w:r>
      </w:ins>
      <w:ins w:id="319" w:author="Noah Schmitt" w:date="2020-12-01T21:11:00Z">
        <w:r w:rsidR="001D2B91">
          <w:rPr>
            <w:sz w:val="24"/>
            <w:szCs w:val="24"/>
          </w:rPr>
          <w:t xml:space="preserve"> Da die Illustration dieses Effektes</w:t>
        </w:r>
        <w:r>
          <w:rPr>
            <w:sz w:val="24"/>
            <w:szCs w:val="24"/>
          </w:rPr>
          <w:t xml:space="preserve"> obsolet wäre</w:t>
        </w:r>
      </w:ins>
      <w:ins w:id="320" w:author="Noah Schmitt" w:date="2020-12-01T21:12:00Z">
        <w:r>
          <w:rPr>
            <w:sz w:val="24"/>
            <w:szCs w:val="24"/>
          </w:rPr>
          <w:t>, d</w:t>
        </w:r>
      </w:ins>
      <w:ins w:id="321" w:author="Noah Schmitt" w:date="2020-12-01T21:13:00Z">
        <w:r>
          <w:rPr>
            <w:sz w:val="24"/>
            <w:szCs w:val="24"/>
          </w:rPr>
          <w:t>enn</w:t>
        </w:r>
      </w:ins>
      <w:ins w:id="322" w:author="Noah Schmitt" w:date="2020-12-01T21:12:00Z">
        <w:r>
          <w:rPr>
            <w:sz w:val="24"/>
            <w:szCs w:val="24"/>
          </w:rPr>
          <w:t xml:space="preserve"> der Leser</w:t>
        </w:r>
      </w:ins>
      <w:ins w:id="323" w:author="Noah Schmitt" w:date="2020-12-01T21:13:00Z">
        <w:r>
          <w:rPr>
            <w:sz w:val="24"/>
            <w:szCs w:val="24"/>
          </w:rPr>
          <w:t>ist sich</w:t>
        </w:r>
      </w:ins>
      <w:ins w:id="324" w:author="Noah Schmitt" w:date="2020-12-01T21:12:00Z">
        <w:r>
          <w:rPr>
            <w:sz w:val="24"/>
            <w:szCs w:val="24"/>
          </w:rPr>
          <w:t xml:space="preserve"> sicher</w:t>
        </w:r>
      </w:ins>
      <w:ins w:id="325" w:author="Noah Schmitt" w:date="2020-12-01T21:13:00Z">
        <w:r>
          <w:rPr>
            <w:sz w:val="24"/>
            <w:szCs w:val="24"/>
          </w:rPr>
          <w:t>lich</w:t>
        </w:r>
      </w:ins>
      <w:ins w:id="326" w:author="Noah Schmitt" w:date="2020-12-01T21:12:00Z">
        <w:r>
          <w:rPr>
            <w:sz w:val="24"/>
            <w:szCs w:val="24"/>
          </w:rPr>
          <w:t xml:space="preserve"> bewusst wie unterschiedlich skalierte Bilder aussehen, wird aus Platzgründen darauf ver</w:t>
        </w:r>
      </w:ins>
      <w:ins w:id="327" w:author="Noah Schmitt" w:date="2020-12-01T21:13:00Z">
        <w:r>
          <w:rPr>
            <w:sz w:val="24"/>
            <w:szCs w:val="24"/>
          </w:rPr>
          <w:t>zichtet.</w:t>
        </w:r>
      </w:ins>
    </w:p>
    <w:p w14:paraId="79365C90" w14:textId="211EC80D" w:rsidR="00FA54AF" w:rsidRDefault="00FA54AF" w:rsidP="00FA54AF">
      <w:pPr>
        <w:pStyle w:val="Subtitle"/>
        <w:rPr>
          <w:ins w:id="328" w:author="Noah Schmitt" w:date="2020-12-01T21:14:00Z"/>
        </w:rPr>
      </w:pPr>
      <w:ins w:id="329" w:author="Noah Schmitt" w:date="2020-12-01T21:13:00Z">
        <w:r>
          <w:t>Flexible Boxes</w:t>
        </w:r>
      </w:ins>
    </w:p>
    <w:p w14:paraId="57F0A730" w14:textId="686DBA0E" w:rsidR="00FA54AF" w:rsidRDefault="00FE3314" w:rsidP="00257669">
      <w:pPr>
        <w:jc w:val="both"/>
        <w:rPr>
          <w:ins w:id="330" w:author="Noah Schmitt" w:date="2020-12-01T21:33:00Z"/>
          <w:sz w:val="24"/>
          <w:szCs w:val="24"/>
        </w:rPr>
      </w:pPr>
      <w:ins w:id="331" w:author="Noah Schmitt" w:date="2020-12-01T21:35:00Z">
        <w:r>
          <w:rPr>
            <w:noProof/>
            <w:sz w:val="24"/>
            <w:szCs w:val="24"/>
          </w:rPr>
          <w:drawing>
            <wp:anchor distT="0" distB="0" distL="114300" distR="114300" simplePos="0" relativeHeight="251664384" behindDoc="0" locked="0" layoutInCell="1" allowOverlap="1" wp14:anchorId="5D393F14" wp14:editId="180ACB7E">
              <wp:simplePos x="0" y="0"/>
              <wp:positionH relativeFrom="margin">
                <wp:posOffset>2272030</wp:posOffset>
              </wp:positionH>
              <wp:positionV relativeFrom="paragraph">
                <wp:posOffset>2584505</wp:posOffset>
              </wp:positionV>
              <wp:extent cx="1042035" cy="1143635"/>
              <wp:effectExtent l="0" t="0" r="5715" b="0"/>
              <wp:wrapThrough wrapText="bothSides">
                <wp:wrapPolygon edited="0">
                  <wp:start x="0" y="0"/>
                  <wp:lineTo x="0" y="21228"/>
                  <wp:lineTo x="21324" y="21228"/>
                  <wp:lineTo x="2132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498" t="23950" r="6293"/>
                      <a:stretch/>
                    </pic:blipFill>
                    <pic:spPr bwMode="auto">
                      <a:xfrm>
                        <a:off x="0" y="0"/>
                        <a:ext cx="1042035" cy="1143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5408" behindDoc="0" locked="0" layoutInCell="1" allowOverlap="1" wp14:anchorId="71D08514" wp14:editId="2B706836">
              <wp:simplePos x="0" y="0"/>
              <wp:positionH relativeFrom="margin">
                <wp:align>left</wp:align>
              </wp:positionH>
              <wp:positionV relativeFrom="paragraph">
                <wp:posOffset>2600822</wp:posOffset>
              </wp:positionV>
              <wp:extent cx="2289672" cy="1168815"/>
              <wp:effectExtent l="0" t="0" r="0" b="0"/>
              <wp:wrapThrough wrapText="bothSides">
                <wp:wrapPolygon edited="0">
                  <wp:start x="0" y="0"/>
                  <wp:lineTo x="0" y="21130"/>
                  <wp:lineTo x="21390" y="21130"/>
                  <wp:lineTo x="2139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093" t="18483" r="11562" b="6048"/>
                      <a:stretch/>
                    </pic:blipFill>
                    <pic:spPr bwMode="auto">
                      <a:xfrm>
                        <a:off x="0" y="0"/>
                        <a:ext cx="2289672" cy="1168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332" w:author="Noah Schmitt" w:date="2020-12-01T21:25:00Z">
        <w:r w:rsidR="00257669" w:rsidRPr="00257669">
          <w:rPr>
            <w:noProof/>
            <w:sz w:val="24"/>
            <w:szCs w:val="24"/>
            <w:rPrChange w:id="333" w:author="Noah Schmitt" w:date="2020-12-01T21:26:00Z">
              <w:rPr>
                <w:noProof/>
              </w:rPr>
            </w:rPrChange>
          </w:rPr>
          <mc:AlternateContent>
            <mc:Choice Requires="wps">
              <w:drawing>
                <wp:anchor distT="0" distB="0" distL="114300" distR="114300" simplePos="0" relativeHeight="251663360" behindDoc="1" locked="0" layoutInCell="1" allowOverlap="1" wp14:anchorId="3E5D5566" wp14:editId="75DA4583">
                  <wp:simplePos x="0" y="0"/>
                  <wp:positionH relativeFrom="margin">
                    <wp:align>left</wp:align>
                  </wp:positionH>
                  <wp:positionV relativeFrom="paragraph">
                    <wp:posOffset>1813505</wp:posOffset>
                  </wp:positionV>
                  <wp:extent cx="2663190" cy="301625"/>
                  <wp:effectExtent l="0" t="0" r="3810" b="3175"/>
                  <wp:wrapTight wrapText="bothSides">
                    <wp:wrapPolygon edited="0">
                      <wp:start x="0" y="0"/>
                      <wp:lineTo x="0" y="20463"/>
                      <wp:lineTo x="21476" y="20463"/>
                      <wp:lineTo x="2147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663190" cy="302150"/>
                          </a:xfrm>
                          <a:prstGeom prst="rect">
                            <a:avLst/>
                          </a:prstGeom>
                          <a:solidFill>
                            <a:prstClr val="white"/>
                          </a:solidFill>
                          <a:ln>
                            <a:noFill/>
                          </a:ln>
                        </wps:spPr>
                        <wps:txbx>
                          <w:txbxContent>
                            <w:p w14:paraId="0FEBAC37" w14:textId="1B0228D4" w:rsidR="00257669" w:rsidRPr="00DC0F30" w:rsidRDefault="00257669" w:rsidP="00257669">
                              <w:pPr>
                                <w:pStyle w:val="Caption"/>
                                <w:rPr>
                                  <w:noProof/>
                                  <w:sz w:val="24"/>
                                  <w:szCs w:val="24"/>
                                </w:rPr>
                                <w:pPrChange w:id="334" w:author="Noah Schmitt" w:date="2020-12-01T21:25:00Z">
                                  <w:pPr/>
                                </w:pPrChange>
                              </w:pPr>
                              <w:ins w:id="335" w:author="Noah Schmitt" w:date="2020-12-01T21:25:00Z">
                                <w:r>
                                  <w:t xml:space="preserve">Abbildung </w:t>
                                </w:r>
                                <w:r>
                                  <w:fldChar w:fldCharType="begin"/>
                                </w:r>
                                <w:r>
                                  <w:instrText xml:space="preserve"> SEQ Abbildung \* ARABIC </w:instrText>
                                </w:r>
                              </w:ins>
                              <w:r>
                                <w:fldChar w:fldCharType="separate"/>
                              </w:r>
                              <w:ins w:id="336" w:author="Noah Schmitt" w:date="2020-12-01T21:25:00Z">
                                <w:r>
                                  <w:rPr>
                                    <w:noProof/>
                                  </w:rPr>
                                  <w:t>2</w:t>
                                </w:r>
                                <w:r>
                                  <w:fldChar w:fldCharType="end"/>
                                </w:r>
                                <w:r>
                                  <w:t>,  Code Snippet das den CSS code einer Klasse "produkt" zeigt, die als Flex-Container konfiguriert ist.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D5566" id="Text Box 5" o:spid="_x0000_s1027" type="#_x0000_t202" style="position:absolute;left:0;text-align:left;margin-left:0;margin-top:142.8pt;width:209.7pt;height:23.7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" stroked="f">
                  <v:textbox inset="0,0,0,0">
                    <w:txbxContent>
                      <w:p w14:paraId="0FEBAC37" w14:textId="1B0228D4" w:rsidR="00257669" w:rsidRPr="00DC0F30" w:rsidRDefault="00257669" w:rsidP="00257669">
                        <w:pPr>
                          <w:pStyle w:val="Caption"/>
                          <w:rPr>
                            <w:noProof/>
                            <w:sz w:val="24"/>
                            <w:szCs w:val="24"/>
                          </w:rPr>
                          <w:pPrChange w:id="337" w:author="Noah Schmitt" w:date="2020-12-01T21:25:00Z">
                            <w:pPr/>
                          </w:pPrChange>
                        </w:pPr>
                        <w:ins w:id="338" w:author="Noah Schmitt" w:date="2020-12-01T21:25:00Z">
                          <w:r>
                            <w:t xml:space="preserve">Abbildung </w:t>
                          </w:r>
                          <w:r>
                            <w:fldChar w:fldCharType="begin"/>
                          </w:r>
                          <w:r>
                            <w:instrText xml:space="preserve"> SEQ Abbildung \* ARABIC </w:instrText>
                          </w:r>
                        </w:ins>
                        <w:r>
                          <w:fldChar w:fldCharType="separate"/>
                        </w:r>
                        <w:ins w:id="339" w:author="Noah Schmitt" w:date="2020-12-01T21:25:00Z">
                          <w:r>
                            <w:rPr>
                              <w:noProof/>
                            </w:rPr>
                            <w:t>2</w:t>
                          </w:r>
                          <w:r>
                            <w:fldChar w:fldCharType="end"/>
                          </w:r>
                          <w:r>
                            <w:t>,  Code Snippet das den CSS code einer Klasse "produkt" zeigt, die als Flex-Container konfiguriert ist.</w:t>
                          </w:r>
                        </w:ins>
                      </w:p>
                    </w:txbxContent>
                  </v:textbox>
                  <w10:wrap type="tight" anchorx="margin"/>
                </v:shape>
              </w:pict>
            </mc:Fallback>
          </mc:AlternateContent>
        </w:r>
      </w:ins>
      <w:ins w:id="340" w:author="Noah Schmitt" w:date="2020-12-01T21:17:00Z">
        <w:r w:rsidR="00257669" w:rsidRPr="00257669">
          <w:rPr>
            <w:noProof/>
            <w:sz w:val="24"/>
            <w:szCs w:val="24"/>
            <w:rPrChange w:id="341" w:author="Noah Schmitt" w:date="2020-12-01T21:26:00Z">
              <w:rPr>
                <w:noProof/>
                <w:sz w:val="24"/>
                <w:szCs w:val="24"/>
              </w:rPr>
            </w:rPrChange>
          </w:rPr>
          <w:drawing>
            <wp:anchor distT="0" distB="0" distL="114300" distR="114300" simplePos="0" relativeHeight="251661312" behindDoc="1" locked="0" layoutInCell="1" allowOverlap="1" wp14:anchorId="23BFE600" wp14:editId="0921C3B1">
              <wp:simplePos x="0" y="0"/>
              <wp:positionH relativeFrom="margin">
                <wp:align>left</wp:align>
              </wp:positionH>
              <wp:positionV relativeFrom="paragraph">
                <wp:posOffset>652394</wp:posOffset>
              </wp:positionV>
              <wp:extent cx="2667635" cy="1144905"/>
              <wp:effectExtent l="0" t="0" r="0" b="0"/>
              <wp:wrapTight wrapText="bothSides">
                <wp:wrapPolygon edited="0">
                  <wp:start x="0" y="0"/>
                  <wp:lineTo x="0" y="21205"/>
                  <wp:lineTo x="21441" y="21205"/>
                  <wp:lineTo x="214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496" cy="1146133"/>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342" w:author="Noah Schmitt" w:date="2020-12-01T21:14:00Z">
        <w:r w:rsidR="00FA54AF" w:rsidRPr="00257669">
          <w:rPr>
            <w:sz w:val="24"/>
            <w:szCs w:val="24"/>
            <w:rPrChange w:id="343" w:author="Noah Schmitt" w:date="2020-12-01T21:26:00Z">
              <w:rPr/>
            </w:rPrChange>
          </w:rPr>
          <w:t>Das zweite Code Snippet ist den Flexible Box</w:t>
        </w:r>
      </w:ins>
      <w:ins w:id="344" w:author="Noah Schmitt" w:date="2020-12-01T21:15:00Z">
        <w:r w:rsidR="00FA54AF" w:rsidRPr="00257669">
          <w:rPr>
            <w:sz w:val="24"/>
            <w:szCs w:val="24"/>
            <w:rPrChange w:id="345" w:author="Noah Schmitt" w:date="2020-12-01T21:26:00Z">
              <w:rPr/>
            </w:rPrChange>
          </w:rPr>
          <w:t xml:space="preserve">es, üblicherweise auch Flexboxes, gewidmet. Denn diese erleichtern nicht nur die Arbeit am Layout erheblich, sie machen die Seite ohne großen Aufwand ein </w:t>
        </w:r>
      </w:ins>
      <w:ins w:id="346" w:author="Noah Schmitt" w:date="2020-12-01T21:16:00Z">
        <w:r w:rsidR="00FA54AF" w:rsidRPr="00257669">
          <w:rPr>
            <w:sz w:val="24"/>
            <w:szCs w:val="24"/>
            <w:rPrChange w:id="347" w:author="Noah Schmitt" w:date="2020-12-01T21:26:00Z">
              <w:rPr/>
            </w:rPrChange>
          </w:rPr>
          <w:t>gutes Stück meht responsive.</w:t>
        </w:r>
      </w:ins>
      <w:ins w:id="348" w:author="Noah Schmitt" w:date="2020-12-01T21:18:00Z">
        <w:r w:rsidR="00FA54AF" w:rsidRPr="00257669">
          <w:rPr>
            <w:sz w:val="24"/>
            <w:szCs w:val="24"/>
            <w:rPrChange w:id="349" w:author="Noah Schmitt" w:date="2020-12-01T21:26:00Z">
              <w:rPr/>
            </w:rPrChange>
          </w:rPr>
          <w:t xml:space="preserve"> Denn so lassen sich </w:t>
        </w:r>
      </w:ins>
      <w:ins w:id="350" w:author="Noah Schmitt" w:date="2020-12-01T21:21:00Z">
        <w:r w:rsidR="00FA54AF" w:rsidRPr="00257669">
          <w:rPr>
            <w:sz w:val="24"/>
            <w:szCs w:val="24"/>
            <w:rPrChange w:id="351" w:author="Noah Schmitt" w:date="2020-12-01T21:26:00Z">
              <w:rPr/>
            </w:rPrChange>
          </w:rPr>
          <w:t xml:space="preserve">nicht nur </w:t>
        </w:r>
      </w:ins>
      <w:ins w:id="352" w:author="Noah Schmitt" w:date="2020-12-01T21:18:00Z">
        <w:r w:rsidR="00FA54AF" w:rsidRPr="00257669">
          <w:rPr>
            <w:sz w:val="24"/>
            <w:szCs w:val="24"/>
            <w:rPrChange w:id="353" w:author="Noah Schmitt" w:date="2020-12-01T21:26:00Z">
              <w:rPr/>
            </w:rPrChange>
          </w:rPr>
          <w:t>ohne Grid Layouts und Tabellen schnell ansp</w:t>
        </w:r>
      </w:ins>
      <w:ins w:id="354" w:author="Noah Schmitt" w:date="2020-12-01T21:19:00Z">
        <w:r w:rsidR="00FA54AF" w:rsidRPr="00257669">
          <w:rPr>
            <w:sz w:val="24"/>
            <w:szCs w:val="24"/>
            <w:rPrChange w:id="355" w:author="Noah Schmitt" w:date="2020-12-01T21:26:00Z">
              <w:rPr/>
            </w:rPrChange>
          </w:rPr>
          <w:t xml:space="preserve">rechende Layouts erstellen </w:t>
        </w:r>
      </w:ins>
      <w:ins w:id="356" w:author="Noah Schmitt" w:date="2020-12-01T21:20:00Z">
        <w:r w:rsidR="00FA54AF" w:rsidRPr="00257669">
          <w:rPr>
            <w:sz w:val="24"/>
            <w:szCs w:val="24"/>
            <w:rPrChange w:id="357" w:author="Noah Schmitt" w:date="2020-12-01T21:26:00Z">
              <w:rPr/>
            </w:rPrChange>
          </w:rPr>
          <w:t>die kaum drei Zeilen Code erfordern</w:t>
        </w:r>
      </w:ins>
      <w:ins w:id="358" w:author="Noah Schmitt" w:date="2020-12-01T21:21:00Z">
        <w:r w:rsidR="00FA54AF" w:rsidRPr="00257669">
          <w:rPr>
            <w:sz w:val="24"/>
            <w:szCs w:val="24"/>
            <w:rPrChange w:id="359" w:author="Noah Schmitt" w:date="2020-12-01T21:26:00Z">
              <w:rPr/>
            </w:rPrChange>
          </w:rPr>
          <w:t>, man spart sich auch viel Zeit und Arbeit mit Media</w:t>
        </w:r>
        <w:r w:rsidR="00257669" w:rsidRPr="00257669">
          <w:rPr>
            <w:sz w:val="24"/>
            <w:szCs w:val="24"/>
            <w:rPrChange w:id="360" w:author="Noah Schmitt" w:date="2020-12-01T21:26:00Z">
              <w:rPr/>
            </w:rPrChange>
          </w:rPr>
          <w:t>-Querrys</w:t>
        </w:r>
      </w:ins>
      <w:ins w:id="361" w:author="Noah Schmitt" w:date="2020-12-01T21:22:00Z">
        <w:r w:rsidR="00257669" w:rsidRPr="00257669">
          <w:rPr>
            <w:sz w:val="24"/>
            <w:szCs w:val="24"/>
            <w:rPrChange w:id="362" w:author="Noah Schmitt" w:date="2020-12-01T21:26:00Z">
              <w:rPr/>
            </w:rPrChange>
          </w:rPr>
          <w:t>, die das Layout für kleinere oder größere Displays anpassen sollen</w:t>
        </w:r>
      </w:ins>
      <w:ins w:id="363" w:author="Noah Schmitt" w:date="2020-12-01T21:20:00Z">
        <w:r w:rsidR="00FA54AF" w:rsidRPr="00257669">
          <w:rPr>
            <w:sz w:val="24"/>
            <w:szCs w:val="24"/>
            <w:rPrChange w:id="364" w:author="Noah Schmitt" w:date="2020-12-01T21:26:00Z">
              <w:rPr/>
            </w:rPrChange>
          </w:rPr>
          <w:t xml:space="preserve">. Die Responsiveness und die </w:t>
        </w:r>
      </w:ins>
      <w:ins w:id="365" w:author="Noah Schmitt" w:date="2020-12-01T21:28:00Z">
        <w:r w:rsidR="00257669" w:rsidRPr="00257669">
          <w:rPr>
            <w:sz w:val="24"/>
            <w:szCs w:val="24"/>
            <w:rPrChange w:id="366" w:author="Noah Schmitt" w:date="2020-12-01T21:30:00Z">
              <w:rPr>
                <w:sz w:val="24"/>
                <w:szCs w:val="24"/>
              </w:rPr>
            </w:rPrChange>
          </w:rPr>
          <w:t>Einfachheit</w:t>
        </w:r>
      </w:ins>
      <w:ins w:id="367" w:author="Noah Schmitt" w:date="2020-12-01T21:20:00Z">
        <w:r w:rsidR="00FA54AF" w:rsidRPr="00257669">
          <w:rPr>
            <w:sz w:val="24"/>
            <w:szCs w:val="24"/>
            <w:rPrChange w:id="368" w:author="Noah Schmitt" w:date="2020-12-01T21:30:00Z">
              <w:rPr/>
            </w:rPrChange>
          </w:rPr>
          <w:t xml:space="preserve"> dieses Systems</w:t>
        </w:r>
      </w:ins>
      <w:ins w:id="369" w:author="Noah Schmitt" w:date="2020-12-01T21:21:00Z">
        <w:r w:rsidR="00FA54AF" w:rsidRPr="00257669">
          <w:rPr>
            <w:sz w:val="24"/>
            <w:szCs w:val="24"/>
            <w:rPrChange w:id="370" w:author="Noah Schmitt" w:date="2020-12-01T21:30:00Z">
              <w:rPr/>
            </w:rPrChange>
          </w:rPr>
          <w:t xml:space="preserve"> machten es für uns also optimal und man </w:t>
        </w:r>
      </w:ins>
      <w:ins w:id="371" w:author="Noah Schmitt" w:date="2020-12-01T21:22:00Z">
        <w:r w:rsidR="00257669" w:rsidRPr="00257669">
          <w:rPr>
            <w:sz w:val="24"/>
            <w:szCs w:val="24"/>
            <w:rPrChange w:id="372" w:author="Noah Schmitt" w:date="2020-12-01T21:30:00Z">
              <w:rPr/>
            </w:rPrChange>
          </w:rPr>
          <w:t>findet es in unserem Code sehr h</w:t>
        </w:r>
      </w:ins>
      <w:ins w:id="373" w:author="Noah Schmitt" w:date="2020-12-01T21:23:00Z">
        <w:r w:rsidR="00257669" w:rsidRPr="00257669">
          <w:rPr>
            <w:sz w:val="24"/>
            <w:szCs w:val="24"/>
            <w:rPrChange w:id="374" w:author="Noah Schmitt" w:date="2020-12-01T21:30:00Z">
              <w:rPr/>
            </w:rPrChange>
          </w:rPr>
          <w:t>äufig wieder. Vom Header, den Inhalten bis, im wahrsten Sinne des Wortes, bis zum Footer</w:t>
        </w:r>
      </w:ins>
      <w:ins w:id="375" w:author="Noah Schmitt" w:date="2020-12-01T21:24:00Z">
        <w:r w:rsidR="00257669" w:rsidRPr="00257669">
          <w:rPr>
            <w:sz w:val="24"/>
            <w:szCs w:val="24"/>
            <w:rPrChange w:id="376" w:author="Noah Schmitt" w:date="2020-12-01T21:30:00Z">
              <w:rPr/>
            </w:rPrChange>
          </w:rPr>
          <w:t>.</w:t>
        </w:r>
      </w:ins>
      <w:ins w:id="377" w:author="Noah Schmitt" w:date="2020-12-01T21:27:00Z">
        <w:r w:rsidR="00257669" w:rsidRPr="00257669">
          <w:rPr>
            <w:sz w:val="24"/>
            <w:szCs w:val="24"/>
            <w:rPrChange w:id="378" w:author="Noah Schmitt" w:date="2020-12-01T21:30:00Z">
              <w:rPr>
                <w:sz w:val="24"/>
                <w:szCs w:val="24"/>
              </w:rPr>
            </w:rPrChange>
          </w:rPr>
          <w:t xml:space="preserve"> Wie sich der Inhalt der Flexbox mit dem Attribut „flex-wrap: wrap“ manifesti</w:t>
        </w:r>
      </w:ins>
      <w:ins w:id="379" w:author="Noah Schmitt" w:date="2020-12-01T21:28:00Z">
        <w:r w:rsidR="00257669" w:rsidRPr="00257669">
          <w:rPr>
            <w:sz w:val="24"/>
            <w:szCs w:val="24"/>
            <w:rPrChange w:id="380" w:author="Noah Schmitt" w:date="2020-12-01T21:30:00Z">
              <w:rPr>
                <w:sz w:val="24"/>
                <w:szCs w:val="24"/>
              </w:rPr>
            </w:rPrChange>
          </w:rPr>
          <w:t>ert ist auf den folgenden Abbildungen zu sehen.</w:t>
        </w:r>
      </w:ins>
      <w:ins w:id="381" w:author="Noah Schmitt" w:date="2020-12-01T21:26:00Z">
        <w:r w:rsidR="00257669" w:rsidRPr="00257669">
          <w:rPr>
            <w:sz w:val="24"/>
            <w:szCs w:val="24"/>
            <w:rPrChange w:id="382" w:author="Noah Schmitt" w:date="2020-12-01T21:30:00Z">
              <w:rPr/>
            </w:rPrChange>
          </w:rPr>
          <w:t xml:space="preserve"> </w:t>
        </w:r>
      </w:ins>
      <w:ins w:id="383" w:author="Noah Schmitt" w:date="2020-12-01T21:28:00Z">
        <w:r w:rsidR="00257669" w:rsidRPr="00257669">
          <w:rPr>
            <w:sz w:val="24"/>
            <w:szCs w:val="24"/>
            <w:rPrChange w:id="384" w:author="Noah Schmitt" w:date="2020-12-01T21:30:00Z">
              <w:rPr/>
            </w:rPrChange>
          </w:rPr>
          <w:t xml:space="preserve">Die Abbildung 3 stellt dar </w:t>
        </w:r>
      </w:ins>
      <w:ins w:id="385" w:author="Noah Schmitt" w:date="2020-12-01T21:29:00Z">
        <w:r w:rsidR="00257669" w:rsidRPr="00257669">
          <w:rPr>
            <w:sz w:val="24"/>
            <w:szCs w:val="24"/>
            <w:rPrChange w:id="386" w:author="Noah Schmitt" w:date="2020-12-01T21:30:00Z">
              <w:rPr/>
            </w:rPrChange>
          </w:rPr>
          <w:t>wie die Box</w:t>
        </w:r>
      </w:ins>
      <w:ins w:id="387" w:author="Noah Schmitt" w:date="2020-12-01T21:30:00Z">
        <w:r w:rsidR="00257669">
          <w:rPr>
            <w:sz w:val="24"/>
            <w:szCs w:val="24"/>
          </w:rPr>
          <w:t>,</w:t>
        </w:r>
      </w:ins>
      <w:ins w:id="388" w:author="Noah Schmitt" w:date="2020-12-01T21:29:00Z">
        <w:r w:rsidR="00257669" w:rsidRPr="00257669">
          <w:rPr>
            <w:sz w:val="24"/>
            <w:szCs w:val="24"/>
            <w:rPrChange w:id="389" w:author="Noah Schmitt" w:date="2020-12-01T21:30:00Z">
              <w:rPr/>
            </w:rPrChange>
          </w:rPr>
          <w:t xml:space="preserve"> die das erste Bild und de</w:t>
        </w:r>
      </w:ins>
      <w:ins w:id="390" w:author="Noah Schmitt" w:date="2020-12-01T21:31:00Z">
        <w:r w:rsidR="00257669">
          <w:rPr>
            <w:sz w:val="24"/>
            <w:szCs w:val="24"/>
          </w:rPr>
          <w:t>n dazu passenden</w:t>
        </w:r>
      </w:ins>
      <w:ins w:id="391" w:author="Noah Schmitt" w:date="2020-12-01T21:29:00Z">
        <w:r w:rsidR="00257669" w:rsidRPr="00257669">
          <w:rPr>
            <w:sz w:val="24"/>
            <w:szCs w:val="24"/>
            <w:rPrChange w:id="392" w:author="Noah Schmitt" w:date="2020-12-01T21:30:00Z">
              <w:rPr/>
            </w:rPrChange>
          </w:rPr>
          <w:t xml:space="preserve"> beschreibenden Text im Desktop Modus</w:t>
        </w:r>
      </w:ins>
      <w:ins w:id="393" w:author="Noah Schmitt" w:date="2020-12-01T21:30:00Z">
        <w:r w:rsidR="00257669">
          <w:rPr>
            <w:sz w:val="24"/>
            <w:szCs w:val="24"/>
          </w:rPr>
          <w:t xml:space="preserve"> enthä</w:t>
        </w:r>
      </w:ins>
      <w:ins w:id="394" w:author="Noah Schmitt" w:date="2020-12-01T21:31:00Z">
        <w:r w:rsidR="00257669">
          <w:rPr>
            <w:sz w:val="24"/>
            <w:szCs w:val="24"/>
          </w:rPr>
          <w:t xml:space="preserve">lt, ihre Child-Elemente neu </w:t>
        </w:r>
      </w:ins>
      <w:ins w:id="395" w:author="Noah Schmitt" w:date="2020-12-01T21:32:00Z">
        <w:r w:rsidR="00257669">
          <w:rPr>
            <w:sz w:val="24"/>
            <w:szCs w:val="24"/>
          </w:rPr>
          <w:t>a</w:t>
        </w:r>
      </w:ins>
      <w:ins w:id="396" w:author="Noah Schmitt" w:date="2020-12-01T21:31:00Z">
        <w:r w:rsidR="00257669">
          <w:rPr>
            <w:sz w:val="24"/>
            <w:szCs w:val="24"/>
          </w:rPr>
          <w:t xml:space="preserve">rrangiert </w:t>
        </w:r>
      </w:ins>
      <w:ins w:id="397" w:author="Noah Schmitt" w:date="2020-12-01T21:32:00Z">
        <w:r w:rsidR="00257669">
          <w:rPr>
            <w:sz w:val="24"/>
            <w:szCs w:val="24"/>
          </w:rPr>
          <w:t>um sie,</w:t>
        </w:r>
        <w:r w:rsidR="00625280">
          <w:rPr>
            <w:sz w:val="24"/>
            <w:szCs w:val="24"/>
          </w:rPr>
          <w:t xml:space="preserve"> auch in der, in Abb. 4 gezeigten Ansicht angenehm darzustellen.</w:t>
        </w:r>
      </w:ins>
      <w:ins w:id="398" w:author="Noah Schmitt" w:date="2020-12-01T21:34:00Z">
        <w:r w:rsidR="00625280" w:rsidRPr="00625280">
          <w:rPr>
            <w:noProof/>
            <w:sz w:val="24"/>
            <w:szCs w:val="24"/>
          </w:rPr>
          <w:t xml:space="preserve"> </w:t>
        </w:r>
      </w:ins>
    </w:p>
    <w:p w14:paraId="72864FD4" w14:textId="3DE16C0A" w:rsidR="00625280" w:rsidRPr="00257669" w:rsidRDefault="00625280" w:rsidP="00257669">
      <w:pPr>
        <w:jc w:val="both"/>
        <w:rPr>
          <w:ins w:id="399" w:author="Noah Schmitt" w:date="2020-12-01T21:01:00Z"/>
          <w:sz w:val="24"/>
          <w:szCs w:val="24"/>
          <w:rPrChange w:id="400" w:author="Noah Schmitt" w:date="2020-12-01T21:30:00Z">
            <w:rPr>
              <w:ins w:id="401" w:author="Noah Schmitt" w:date="2020-12-01T21:01:00Z"/>
            </w:rPr>
          </w:rPrChange>
        </w:rPr>
        <w:pPrChange w:id="402" w:author="Noah Schmitt" w:date="2020-12-01T21:30:00Z">
          <w:pPr>
            <w:jc w:val="both"/>
          </w:pPr>
        </w:pPrChange>
      </w:pPr>
      <w:ins w:id="403" w:author="Noah Schmitt" w:date="2020-12-01T21:33:00Z">
        <w:r>
          <w:rPr>
            <w:sz w:val="24"/>
            <w:szCs w:val="24"/>
          </w:rPr>
          <w:lastRenderedPageBreak/>
          <w:t xml:space="preserve">Responsivnes war, wie anfangs schon erwähnt ein wichtiger Faktor in der Entscheidung welche Tools und Techniken wir </w:t>
        </w:r>
      </w:ins>
      <w:ins w:id="404" w:author="Noah Schmitt" w:date="2020-12-01T21:34:00Z">
        <w:r>
          <w:rPr>
            <w:sz w:val="24"/>
            <w:szCs w:val="24"/>
          </w:rPr>
          <w:t>anwenden wollten um die Seite möglichst schnell und trotzdem elegant zu machen</w:t>
        </w:r>
      </w:ins>
    </w:p>
    <w:p w14:paraId="6065049F" w14:textId="4FB4B585" w:rsidR="001D2B91" w:rsidRPr="00257669" w:rsidDel="00625280" w:rsidRDefault="001D2B91" w:rsidP="00257669">
      <w:pPr>
        <w:jc w:val="both"/>
        <w:rPr>
          <w:del w:id="405" w:author="Noah Schmitt" w:date="2020-12-01T21:37:00Z"/>
          <w:sz w:val="24"/>
          <w:szCs w:val="24"/>
          <w:rPrChange w:id="406" w:author="Noah Schmitt" w:date="2020-12-01T21:30:00Z">
            <w:rPr>
              <w:del w:id="407" w:author="Noah Schmitt" w:date="2020-12-01T21:37:00Z"/>
              <w:sz w:val="24"/>
              <w:szCs w:val="24"/>
            </w:rPr>
          </w:rPrChange>
        </w:rPr>
        <w:pPrChange w:id="408" w:author="Noah Schmitt" w:date="2020-12-01T21:30:00Z">
          <w:pPr>
            <w:jc w:val="both"/>
          </w:pPr>
        </w:pPrChange>
      </w:pPr>
    </w:p>
    <w:p w14:paraId="4984B9CA" w14:textId="77777777" w:rsidR="009B1A62" w:rsidRPr="00257669" w:rsidDel="00625280" w:rsidRDefault="009B1A62" w:rsidP="000040E7">
      <w:pPr>
        <w:jc w:val="both"/>
        <w:rPr>
          <w:del w:id="409" w:author="Noah Schmitt" w:date="2020-12-01T21:37:00Z"/>
          <w:sz w:val="24"/>
          <w:szCs w:val="24"/>
          <w:rPrChange w:id="410" w:author="Noah Schmitt" w:date="2020-12-01T21:30:00Z">
            <w:rPr>
              <w:del w:id="411" w:author="Noah Schmitt" w:date="2020-12-01T21:37:00Z"/>
              <w:sz w:val="24"/>
              <w:szCs w:val="24"/>
            </w:rPr>
          </w:rPrChange>
        </w:rPr>
      </w:pPr>
    </w:p>
    <w:p w14:paraId="03D8641C" w14:textId="77777777" w:rsidR="009B1A62" w:rsidDel="00625280" w:rsidRDefault="009B1A62" w:rsidP="000040E7">
      <w:pPr>
        <w:jc w:val="both"/>
        <w:rPr>
          <w:del w:id="412" w:author="Noah Schmitt" w:date="2020-12-01T21:37:00Z"/>
          <w:sz w:val="24"/>
          <w:szCs w:val="24"/>
        </w:rPr>
      </w:pPr>
    </w:p>
    <w:p w14:paraId="1F8544F7" w14:textId="77777777" w:rsidR="009B1A62" w:rsidDel="00625280" w:rsidRDefault="009B1A62" w:rsidP="000040E7">
      <w:pPr>
        <w:jc w:val="both"/>
        <w:rPr>
          <w:del w:id="413" w:author="Noah Schmitt" w:date="2020-12-01T21:37:00Z"/>
          <w:sz w:val="24"/>
          <w:szCs w:val="24"/>
        </w:rPr>
      </w:pPr>
    </w:p>
    <w:p w14:paraId="56B37372" w14:textId="4F2FE4C5" w:rsidR="009B1A62" w:rsidDel="00625280" w:rsidRDefault="009B1A62" w:rsidP="000040E7">
      <w:pPr>
        <w:jc w:val="both"/>
        <w:rPr>
          <w:ins w:id="414" w:author="Schneider, Jakob (HTAS20)" w:date="2020-11-30T16:41:00Z"/>
          <w:del w:id="415" w:author="Noah Schmitt" w:date="2020-12-01T21:37:00Z"/>
          <w:sz w:val="24"/>
          <w:szCs w:val="24"/>
        </w:rPr>
      </w:pPr>
    </w:p>
    <w:p w14:paraId="49C11A64" w14:textId="101E37FC" w:rsidR="00860681" w:rsidDel="00625280" w:rsidRDefault="00860681" w:rsidP="000040E7">
      <w:pPr>
        <w:jc w:val="both"/>
        <w:rPr>
          <w:ins w:id="416" w:author="Schneider, Jakob (HTAS20)" w:date="2020-11-30T16:41:00Z"/>
          <w:del w:id="417" w:author="Noah Schmitt" w:date="2020-12-01T21:37:00Z"/>
          <w:sz w:val="24"/>
          <w:szCs w:val="24"/>
        </w:rPr>
      </w:pPr>
    </w:p>
    <w:p w14:paraId="72568739" w14:textId="7C8E9D40" w:rsidR="00860681" w:rsidDel="00625280" w:rsidRDefault="00860681" w:rsidP="000040E7">
      <w:pPr>
        <w:jc w:val="both"/>
        <w:rPr>
          <w:ins w:id="418" w:author="Schneider, Jakob (HTAS20)" w:date="2020-11-30T16:41:00Z"/>
          <w:del w:id="419" w:author="Noah Schmitt" w:date="2020-12-01T21:37:00Z"/>
          <w:sz w:val="24"/>
          <w:szCs w:val="24"/>
        </w:rPr>
      </w:pPr>
    </w:p>
    <w:p w14:paraId="063390B9" w14:textId="0343AF0D" w:rsidR="00860681" w:rsidDel="00625280" w:rsidRDefault="00860681" w:rsidP="000040E7">
      <w:pPr>
        <w:jc w:val="both"/>
        <w:rPr>
          <w:ins w:id="420" w:author="Schneider, Jakob (HTAS20)" w:date="2020-11-30T16:41:00Z"/>
          <w:del w:id="421" w:author="Noah Schmitt" w:date="2020-12-01T21:37:00Z"/>
          <w:sz w:val="24"/>
          <w:szCs w:val="24"/>
        </w:rPr>
      </w:pPr>
    </w:p>
    <w:p w14:paraId="569F2EC8" w14:textId="33D29D2E" w:rsidR="00860681" w:rsidDel="00625280" w:rsidRDefault="00860681" w:rsidP="000040E7">
      <w:pPr>
        <w:jc w:val="both"/>
        <w:rPr>
          <w:ins w:id="422" w:author="Schneider, Jakob (HTAS20)" w:date="2020-11-30T16:41:00Z"/>
          <w:del w:id="423" w:author="Noah Schmitt" w:date="2020-12-01T21:37:00Z"/>
          <w:sz w:val="24"/>
          <w:szCs w:val="24"/>
        </w:rPr>
      </w:pPr>
    </w:p>
    <w:p w14:paraId="31E4B51E" w14:textId="2E051DB6" w:rsidR="00860681" w:rsidDel="00625280" w:rsidRDefault="00860681" w:rsidP="000040E7">
      <w:pPr>
        <w:jc w:val="both"/>
        <w:rPr>
          <w:ins w:id="424" w:author="Schneider, Jakob (HTAS20)" w:date="2020-11-30T16:41:00Z"/>
          <w:del w:id="425" w:author="Noah Schmitt" w:date="2020-12-01T21:37:00Z"/>
          <w:sz w:val="24"/>
          <w:szCs w:val="24"/>
        </w:rPr>
      </w:pPr>
    </w:p>
    <w:p w14:paraId="1551927B" w14:textId="756D3778" w:rsidR="00860681" w:rsidDel="00625280" w:rsidRDefault="00860681" w:rsidP="000040E7">
      <w:pPr>
        <w:jc w:val="both"/>
        <w:rPr>
          <w:ins w:id="426" w:author="Schneider, Jakob (HTAS20)" w:date="2020-11-30T16:41:00Z"/>
          <w:del w:id="427" w:author="Noah Schmitt" w:date="2020-12-01T21:37:00Z"/>
          <w:sz w:val="24"/>
          <w:szCs w:val="24"/>
        </w:rPr>
      </w:pPr>
    </w:p>
    <w:p w14:paraId="79F5FF09" w14:textId="6D45F3A1" w:rsidR="00860681" w:rsidDel="00625280" w:rsidRDefault="00860681" w:rsidP="000040E7">
      <w:pPr>
        <w:jc w:val="both"/>
        <w:rPr>
          <w:ins w:id="428" w:author="Schneider, Jakob (HTAS20)" w:date="2020-11-30T16:41:00Z"/>
          <w:del w:id="429" w:author="Noah Schmitt" w:date="2020-12-01T21:37:00Z"/>
          <w:sz w:val="24"/>
          <w:szCs w:val="24"/>
        </w:rPr>
      </w:pPr>
    </w:p>
    <w:p w14:paraId="2FA04EF7" w14:textId="34022DBA" w:rsidR="00860681" w:rsidDel="00625280" w:rsidRDefault="00860681" w:rsidP="000040E7">
      <w:pPr>
        <w:jc w:val="both"/>
        <w:rPr>
          <w:ins w:id="430" w:author="Schneider, Jakob (HTAS20)" w:date="2020-11-30T16:41:00Z"/>
          <w:del w:id="431" w:author="Noah Schmitt" w:date="2020-12-01T21:37:00Z"/>
          <w:sz w:val="24"/>
          <w:szCs w:val="24"/>
        </w:rPr>
      </w:pPr>
    </w:p>
    <w:p w14:paraId="52A103CC" w14:textId="061B910A" w:rsidR="00860681" w:rsidDel="00625280" w:rsidRDefault="00860681" w:rsidP="000040E7">
      <w:pPr>
        <w:jc w:val="both"/>
        <w:rPr>
          <w:ins w:id="432" w:author="Schneider, Jakob (HTAS20)" w:date="2020-11-30T16:41:00Z"/>
          <w:del w:id="433" w:author="Noah Schmitt" w:date="2020-12-01T21:37:00Z"/>
          <w:sz w:val="24"/>
          <w:szCs w:val="24"/>
        </w:rPr>
      </w:pPr>
    </w:p>
    <w:p w14:paraId="6A97DDA2" w14:textId="2E645F04" w:rsidR="00860681" w:rsidDel="00625280" w:rsidRDefault="00860681" w:rsidP="000040E7">
      <w:pPr>
        <w:jc w:val="both"/>
        <w:rPr>
          <w:ins w:id="434" w:author="Schneider, Jakob (HTAS20)" w:date="2020-11-30T16:42:00Z"/>
          <w:del w:id="435" w:author="Noah Schmitt" w:date="2020-12-01T21:37:00Z"/>
          <w:sz w:val="24"/>
          <w:szCs w:val="24"/>
        </w:rPr>
      </w:pPr>
    </w:p>
    <w:p w14:paraId="5B9DE5E2" w14:textId="5388E93D" w:rsidR="00860681" w:rsidDel="00625280" w:rsidRDefault="00860681" w:rsidP="000040E7">
      <w:pPr>
        <w:jc w:val="both"/>
        <w:rPr>
          <w:ins w:id="436" w:author="Schneider, Jakob (HTAS20)" w:date="2020-11-30T16:42:00Z"/>
          <w:del w:id="437" w:author="Noah Schmitt" w:date="2020-12-01T21:37:00Z"/>
          <w:sz w:val="24"/>
          <w:szCs w:val="24"/>
        </w:rPr>
      </w:pPr>
    </w:p>
    <w:p w14:paraId="4668B6B5" w14:textId="3A3606A9" w:rsidR="00860681" w:rsidDel="00625280" w:rsidRDefault="00860681" w:rsidP="000040E7">
      <w:pPr>
        <w:jc w:val="both"/>
        <w:rPr>
          <w:ins w:id="438" w:author="Schneider, Jakob (HTAS20)" w:date="2020-11-30T16:42:00Z"/>
          <w:del w:id="439" w:author="Noah Schmitt" w:date="2020-12-01T21:37:00Z"/>
          <w:sz w:val="24"/>
          <w:szCs w:val="24"/>
        </w:rPr>
      </w:pPr>
    </w:p>
    <w:p w14:paraId="45AA511E" w14:textId="31F6CFEE" w:rsidR="00860681" w:rsidDel="00625280" w:rsidRDefault="00860681" w:rsidP="000040E7">
      <w:pPr>
        <w:jc w:val="both"/>
        <w:rPr>
          <w:ins w:id="440" w:author="Schneider, Jakob (HTAS20)" w:date="2020-11-30T16:42:00Z"/>
          <w:del w:id="441" w:author="Noah Schmitt" w:date="2020-12-01T21:37:00Z"/>
          <w:sz w:val="24"/>
          <w:szCs w:val="24"/>
        </w:rPr>
      </w:pPr>
    </w:p>
    <w:p w14:paraId="6493A3BE" w14:textId="0EFD9867" w:rsidR="00860681" w:rsidDel="00625280" w:rsidRDefault="00860681" w:rsidP="000040E7">
      <w:pPr>
        <w:jc w:val="both"/>
        <w:rPr>
          <w:ins w:id="442" w:author="Schneider, Jakob (HTAS20)" w:date="2020-11-30T16:42:00Z"/>
          <w:del w:id="443" w:author="Noah Schmitt" w:date="2020-12-01T21:37:00Z"/>
          <w:sz w:val="24"/>
          <w:szCs w:val="24"/>
        </w:rPr>
      </w:pPr>
    </w:p>
    <w:p w14:paraId="31CC5BDE" w14:textId="07ED3330" w:rsidR="00860681" w:rsidDel="00625280" w:rsidRDefault="00860681" w:rsidP="000040E7">
      <w:pPr>
        <w:jc w:val="both"/>
        <w:rPr>
          <w:ins w:id="444" w:author="Schneider, Jakob (HTAS20)" w:date="2020-11-30T16:42:00Z"/>
          <w:del w:id="445" w:author="Noah Schmitt" w:date="2020-12-01T21:37:00Z"/>
          <w:sz w:val="24"/>
          <w:szCs w:val="24"/>
        </w:rPr>
      </w:pPr>
    </w:p>
    <w:p w14:paraId="31D15C41" w14:textId="77777777" w:rsidR="00860681" w:rsidDel="00625280" w:rsidRDefault="00860681" w:rsidP="000040E7">
      <w:pPr>
        <w:jc w:val="both"/>
        <w:rPr>
          <w:ins w:id="446" w:author="Schneider, Jakob (HTAS20)" w:date="2020-11-30T16:41:00Z"/>
          <w:del w:id="447" w:author="Noah Schmitt" w:date="2020-12-01T21:37:00Z"/>
          <w:sz w:val="24"/>
          <w:szCs w:val="24"/>
        </w:rPr>
      </w:pPr>
    </w:p>
    <w:p w14:paraId="31588878" w14:textId="2C782575" w:rsidR="00860681" w:rsidDel="00625280" w:rsidRDefault="00860681" w:rsidP="000040E7">
      <w:pPr>
        <w:jc w:val="both"/>
        <w:rPr>
          <w:ins w:id="448" w:author="Schneider, Jakob (HTAS20)" w:date="2020-11-30T16:41:00Z"/>
          <w:del w:id="449" w:author="Noah Schmitt" w:date="2020-12-01T21:37:00Z"/>
          <w:sz w:val="24"/>
          <w:szCs w:val="24"/>
        </w:rPr>
      </w:pPr>
    </w:p>
    <w:p w14:paraId="1841C662" w14:textId="77777777" w:rsidR="00860681" w:rsidRDefault="00860681" w:rsidP="000040E7">
      <w:pPr>
        <w:jc w:val="both"/>
        <w:rPr>
          <w:sz w:val="24"/>
          <w:szCs w:val="24"/>
        </w:rPr>
      </w:pPr>
    </w:p>
    <w:p w14:paraId="3D60D3B3" w14:textId="77777777" w:rsidR="009B1A62" w:rsidDel="00860681" w:rsidRDefault="009B1A62" w:rsidP="000040E7">
      <w:pPr>
        <w:jc w:val="both"/>
        <w:rPr>
          <w:del w:id="450" w:author="Schneider, Jakob (HTAS20)" w:date="2020-11-30T16:41:00Z"/>
          <w:sz w:val="24"/>
          <w:szCs w:val="24"/>
        </w:rPr>
      </w:pPr>
    </w:p>
    <w:p w14:paraId="46A65A76" w14:textId="77777777" w:rsidR="009B1A62" w:rsidDel="00860681" w:rsidRDefault="009B1A62" w:rsidP="000040E7">
      <w:pPr>
        <w:jc w:val="both"/>
        <w:rPr>
          <w:del w:id="451" w:author="Schneider, Jakob (HTAS20)" w:date="2020-11-30T16:41:00Z"/>
          <w:sz w:val="24"/>
          <w:szCs w:val="24"/>
        </w:rPr>
      </w:pPr>
    </w:p>
    <w:p w14:paraId="76E931F0" w14:textId="77777777" w:rsidR="009B1A62" w:rsidDel="00860681" w:rsidRDefault="009B1A62" w:rsidP="000040E7">
      <w:pPr>
        <w:jc w:val="both"/>
        <w:rPr>
          <w:del w:id="452" w:author="Schneider, Jakob (HTAS20)" w:date="2020-11-30T16:41:00Z"/>
          <w:sz w:val="24"/>
          <w:szCs w:val="24"/>
        </w:rPr>
      </w:pPr>
    </w:p>
    <w:p w14:paraId="6B2DB28E" w14:textId="77777777" w:rsidR="006D0A95" w:rsidDel="00860681" w:rsidRDefault="006D0A95" w:rsidP="000040E7">
      <w:pPr>
        <w:jc w:val="both"/>
        <w:rPr>
          <w:del w:id="453" w:author="Schneider, Jakob (HTAS20)" w:date="2020-11-30T16:41:00Z"/>
          <w:sz w:val="24"/>
          <w:szCs w:val="24"/>
        </w:rPr>
      </w:pPr>
    </w:p>
    <w:p w14:paraId="5327E0DB" w14:textId="77777777" w:rsidR="006D0A95" w:rsidDel="00860681" w:rsidRDefault="006D0A95" w:rsidP="000040E7">
      <w:pPr>
        <w:jc w:val="both"/>
        <w:rPr>
          <w:del w:id="454" w:author="Schneider, Jakob (HTAS20)" w:date="2020-11-30T16:41:00Z"/>
          <w:sz w:val="24"/>
          <w:szCs w:val="24"/>
        </w:rPr>
      </w:pPr>
    </w:p>
    <w:p w14:paraId="3BEA015C" w14:textId="77777777" w:rsidR="006D0A95" w:rsidDel="00860681" w:rsidRDefault="006D0A95" w:rsidP="000040E7">
      <w:pPr>
        <w:jc w:val="both"/>
        <w:rPr>
          <w:del w:id="455" w:author="Schneider, Jakob (HTAS20)" w:date="2020-11-30T16:41:00Z"/>
          <w:sz w:val="24"/>
          <w:szCs w:val="24"/>
        </w:rPr>
      </w:pPr>
    </w:p>
    <w:p w14:paraId="1B42EB0F" w14:textId="77777777" w:rsidR="006D0A95" w:rsidDel="00860681" w:rsidRDefault="006D0A95" w:rsidP="000040E7">
      <w:pPr>
        <w:jc w:val="both"/>
        <w:rPr>
          <w:del w:id="456" w:author="Schneider, Jakob (HTAS20)" w:date="2020-11-30T16:41:00Z"/>
          <w:sz w:val="24"/>
          <w:szCs w:val="24"/>
        </w:rPr>
      </w:pPr>
    </w:p>
    <w:p w14:paraId="7140609C" w14:textId="77777777" w:rsidR="006D0A95" w:rsidDel="00860681" w:rsidRDefault="006D0A95" w:rsidP="000040E7">
      <w:pPr>
        <w:jc w:val="both"/>
        <w:rPr>
          <w:del w:id="457" w:author="Schneider, Jakob (HTAS20)" w:date="2020-11-30T16:41:00Z"/>
          <w:sz w:val="24"/>
          <w:szCs w:val="24"/>
        </w:rPr>
      </w:pPr>
    </w:p>
    <w:p w14:paraId="4DC7296C" w14:textId="5C54F969" w:rsidR="006D0A95" w:rsidDel="00860681" w:rsidRDefault="006D0A95" w:rsidP="000040E7">
      <w:pPr>
        <w:jc w:val="both"/>
        <w:rPr>
          <w:del w:id="458" w:author="Schneider, Jakob (HTAS20)" w:date="2020-11-30T16:41:00Z"/>
          <w:sz w:val="24"/>
          <w:szCs w:val="24"/>
        </w:rPr>
      </w:pPr>
    </w:p>
    <w:p w14:paraId="6C8CEBAC" w14:textId="42F1213D" w:rsidR="006D0A95" w:rsidDel="00860681" w:rsidRDefault="006D0A95" w:rsidP="000040E7">
      <w:pPr>
        <w:jc w:val="both"/>
        <w:rPr>
          <w:del w:id="459" w:author="Schneider, Jakob (HTAS20)" w:date="2020-11-30T16:41:00Z"/>
          <w:sz w:val="24"/>
          <w:szCs w:val="24"/>
        </w:rPr>
      </w:pPr>
    </w:p>
    <w:p w14:paraId="753A24B6" w14:textId="3794F0CF" w:rsidR="006D0A95" w:rsidDel="00860681" w:rsidRDefault="006D0A95" w:rsidP="000040E7">
      <w:pPr>
        <w:jc w:val="both"/>
        <w:rPr>
          <w:del w:id="460" w:author="Schneider, Jakob (HTAS20)" w:date="2020-11-30T16:41:00Z"/>
          <w:sz w:val="24"/>
          <w:szCs w:val="24"/>
        </w:rPr>
      </w:pPr>
    </w:p>
    <w:p w14:paraId="529F4471" w14:textId="67E71242" w:rsidR="006D0A95" w:rsidDel="00860681" w:rsidRDefault="006D0A95" w:rsidP="000040E7">
      <w:pPr>
        <w:jc w:val="both"/>
        <w:rPr>
          <w:del w:id="461" w:author="Schneider, Jakob (HTAS20)" w:date="2020-11-30T16:41:00Z"/>
          <w:sz w:val="24"/>
          <w:szCs w:val="24"/>
        </w:rPr>
      </w:pPr>
    </w:p>
    <w:p w14:paraId="4311734D" w14:textId="26B45EBF" w:rsidR="006D0A95" w:rsidDel="00860681" w:rsidRDefault="006D0A95" w:rsidP="000040E7">
      <w:pPr>
        <w:jc w:val="both"/>
        <w:rPr>
          <w:del w:id="462" w:author="Schneider, Jakob (HTAS20)" w:date="2020-11-30T16:41:00Z"/>
          <w:sz w:val="24"/>
          <w:szCs w:val="24"/>
        </w:rPr>
      </w:pPr>
    </w:p>
    <w:p w14:paraId="0F81190F" w14:textId="70A38705" w:rsidR="006D0A95" w:rsidDel="00860681" w:rsidRDefault="006D0A95" w:rsidP="000040E7">
      <w:pPr>
        <w:jc w:val="both"/>
        <w:rPr>
          <w:del w:id="463" w:author="Schneider, Jakob (HTAS20)" w:date="2020-11-30T16:41:00Z"/>
          <w:sz w:val="24"/>
          <w:szCs w:val="24"/>
        </w:rPr>
      </w:pPr>
    </w:p>
    <w:p w14:paraId="66AAFDE2" w14:textId="4C7FCF84" w:rsidR="006D0A95" w:rsidDel="00860681" w:rsidRDefault="006D0A95" w:rsidP="000040E7">
      <w:pPr>
        <w:jc w:val="both"/>
        <w:rPr>
          <w:del w:id="464" w:author="Schneider, Jakob (HTAS20)" w:date="2020-11-30T16:41:00Z"/>
          <w:sz w:val="24"/>
          <w:szCs w:val="24"/>
        </w:rPr>
      </w:pPr>
    </w:p>
    <w:p w14:paraId="48DAB219" w14:textId="5E48C8CD" w:rsidR="006D0A95" w:rsidDel="00860681" w:rsidRDefault="006D0A95" w:rsidP="000040E7">
      <w:pPr>
        <w:jc w:val="both"/>
        <w:rPr>
          <w:del w:id="465" w:author="Schneider, Jakob (HTAS20)" w:date="2020-11-30T16:41:00Z"/>
          <w:sz w:val="24"/>
          <w:szCs w:val="24"/>
        </w:rPr>
      </w:pPr>
    </w:p>
    <w:p w14:paraId="08EF519C" w14:textId="294C561D" w:rsidR="006D0A95" w:rsidDel="00860681" w:rsidRDefault="006D0A95" w:rsidP="000040E7">
      <w:pPr>
        <w:jc w:val="both"/>
        <w:rPr>
          <w:del w:id="466" w:author="Schneider, Jakob (HTAS20)" w:date="2020-11-30T16:41:00Z"/>
          <w:sz w:val="24"/>
          <w:szCs w:val="24"/>
        </w:rPr>
      </w:pPr>
    </w:p>
    <w:p w14:paraId="601A900F" w14:textId="709050C0" w:rsidR="006D0A95" w:rsidDel="00860681" w:rsidRDefault="006D0A95" w:rsidP="000040E7">
      <w:pPr>
        <w:jc w:val="both"/>
        <w:rPr>
          <w:del w:id="467" w:author="Schneider, Jakob (HTAS20)" w:date="2020-11-30T16:41:00Z"/>
          <w:sz w:val="24"/>
          <w:szCs w:val="24"/>
        </w:rPr>
      </w:pPr>
    </w:p>
    <w:p w14:paraId="761566BD" w14:textId="77777777" w:rsidR="006D0A95" w:rsidDel="00860681" w:rsidRDefault="006D0A95" w:rsidP="000040E7">
      <w:pPr>
        <w:jc w:val="both"/>
        <w:rPr>
          <w:del w:id="468" w:author="Schneider, Jakob (HTAS20)" w:date="2020-11-30T16:41:00Z"/>
          <w:sz w:val="24"/>
          <w:szCs w:val="24"/>
        </w:rPr>
      </w:pPr>
    </w:p>
    <w:p w14:paraId="2E1351F4" w14:textId="77777777" w:rsidR="006D0A95" w:rsidDel="00860681" w:rsidRDefault="006D0A95" w:rsidP="000040E7">
      <w:pPr>
        <w:jc w:val="both"/>
        <w:rPr>
          <w:del w:id="469" w:author="Schneider, Jakob (HTAS20)" w:date="2020-11-30T16:41:00Z"/>
          <w:sz w:val="24"/>
          <w:szCs w:val="24"/>
        </w:rPr>
      </w:pPr>
    </w:p>
    <w:p w14:paraId="363BC9B2" w14:textId="77777777" w:rsidR="006D0A95" w:rsidRPr="006D0A95" w:rsidRDefault="006D0A95" w:rsidP="006D0A95">
      <w:pPr>
        <w:pStyle w:val="Heading1"/>
        <w:rPr>
          <w:rFonts w:asciiTheme="minorBidi" w:hAnsiTheme="minorBidi" w:cstheme="minorBidi"/>
          <w:b/>
          <w:bCs/>
          <w:color w:val="000000" w:themeColor="text1"/>
          <w:sz w:val="44"/>
          <w:szCs w:val="44"/>
          <w:u w:val="single"/>
        </w:rPr>
      </w:pPr>
      <w:r>
        <w:rPr>
          <w:rFonts w:asciiTheme="minorBidi" w:hAnsiTheme="minorBidi" w:cstheme="minorBidi"/>
          <w:b/>
          <w:bCs/>
          <w:color w:val="000000" w:themeColor="text1"/>
          <w:sz w:val="44"/>
          <w:szCs w:val="44"/>
          <w:u w:val="single"/>
        </w:rPr>
        <w:t>5.</w:t>
      </w:r>
      <w:r w:rsidRPr="006D0A95">
        <w:rPr>
          <w:rFonts w:asciiTheme="minorBidi" w:hAnsiTheme="minorBidi" w:cstheme="minorBidi"/>
          <w:b/>
          <w:bCs/>
          <w:color w:val="000000" w:themeColor="text1"/>
          <w:sz w:val="44"/>
          <w:szCs w:val="44"/>
          <w:u w:val="single"/>
        </w:rPr>
        <w:t xml:space="preserve"> Fazit</w:t>
      </w:r>
    </w:p>
    <w:p w14:paraId="2EB57327" w14:textId="77777777" w:rsidR="006D0A95" w:rsidRDefault="006D0A95" w:rsidP="006D0A95">
      <w:pPr>
        <w:jc w:val="both"/>
        <w:rPr>
          <w:rFonts w:asciiTheme="minorBidi" w:hAnsiTheme="minorBidi"/>
          <w:b/>
          <w:bCs/>
          <w:sz w:val="44"/>
          <w:szCs w:val="44"/>
          <w:u w:val="single"/>
        </w:rPr>
      </w:pPr>
    </w:p>
    <w:p w14:paraId="020F6F92" w14:textId="77777777" w:rsidR="006D0A95" w:rsidRPr="006D0A95" w:rsidRDefault="006D0A95" w:rsidP="00AC54E8">
      <w:pPr>
        <w:jc w:val="both"/>
        <w:rPr>
          <w:rFonts w:asciiTheme="minorBidi" w:hAnsiTheme="minorBidi"/>
          <w:sz w:val="24"/>
          <w:szCs w:val="24"/>
        </w:rPr>
      </w:pPr>
      <w:r w:rsidRPr="006D0A95">
        <w:rPr>
          <w:rFonts w:asciiTheme="minorBidi" w:hAnsiTheme="minorBidi"/>
          <w:sz w:val="24"/>
          <w:szCs w:val="24"/>
        </w:rPr>
        <w:t xml:space="preserve">Das Naturex Projekt bzw. die dazugehörige </w:t>
      </w:r>
      <w:r>
        <w:rPr>
          <w:rFonts w:asciiTheme="minorBidi" w:hAnsiTheme="minorBidi"/>
          <w:sz w:val="24"/>
          <w:szCs w:val="24"/>
        </w:rPr>
        <w:t xml:space="preserve">Webseite </w:t>
      </w:r>
      <w:r w:rsidRPr="006D0A95">
        <w:rPr>
          <w:rFonts w:asciiTheme="minorBidi" w:hAnsiTheme="minorBidi"/>
          <w:sz w:val="24"/>
          <w:szCs w:val="24"/>
        </w:rPr>
        <w:t>al</w:t>
      </w:r>
      <w:r>
        <w:rPr>
          <w:rFonts w:asciiTheme="minorBidi" w:hAnsiTheme="minorBidi"/>
          <w:sz w:val="24"/>
          <w:szCs w:val="24"/>
        </w:rPr>
        <w:t>s Gruppe zu erstellen, war für u</w:t>
      </w:r>
      <w:r w:rsidRPr="006D0A95">
        <w:rPr>
          <w:rFonts w:asciiTheme="minorBidi" w:hAnsiTheme="minorBidi"/>
          <w:sz w:val="24"/>
          <w:szCs w:val="24"/>
        </w:rPr>
        <w:t>ns alle eine interessante und spannende Erfahrung.</w:t>
      </w:r>
      <w:r w:rsidR="007263B2">
        <w:rPr>
          <w:rFonts w:asciiTheme="minorBidi" w:hAnsiTheme="minorBidi"/>
          <w:sz w:val="24"/>
          <w:szCs w:val="24"/>
        </w:rPr>
        <w:t xml:space="preserve"> Während des gesamten Projektes klappte die Zusammenarbeit und Kommunikation trotz Corona und der damit nicht vorhandenen Nähe zueinander, sehr gut. Die diversen Programme wie Github und D</w:t>
      </w:r>
      <w:r w:rsidR="00B1399E">
        <w:rPr>
          <w:rFonts w:asciiTheme="minorBidi" w:hAnsiTheme="minorBidi"/>
          <w:sz w:val="24"/>
          <w:szCs w:val="24"/>
        </w:rPr>
        <w:t xml:space="preserve">iscord haben </w:t>
      </w:r>
      <w:r w:rsidR="00AC54E8">
        <w:rPr>
          <w:rFonts w:asciiTheme="minorBidi" w:hAnsiTheme="minorBidi"/>
          <w:sz w:val="24"/>
          <w:szCs w:val="24"/>
        </w:rPr>
        <w:t>einen entschieden dabei</w:t>
      </w:r>
      <w:r w:rsidR="00B1399E">
        <w:rPr>
          <w:rFonts w:asciiTheme="minorBidi" w:hAnsiTheme="minorBidi"/>
          <w:sz w:val="24"/>
          <w:szCs w:val="24"/>
        </w:rPr>
        <w:t xml:space="preserve"> geholfen</w:t>
      </w:r>
      <w:r w:rsidR="007263B2">
        <w:rPr>
          <w:rFonts w:asciiTheme="minorBidi" w:hAnsiTheme="minorBidi"/>
          <w:sz w:val="24"/>
          <w:szCs w:val="24"/>
        </w:rPr>
        <w:t xml:space="preserve">. </w:t>
      </w:r>
      <w:r w:rsidR="00B1399E">
        <w:rPr>
          <w:rFonts w:asciiTheme="minorBidi" w:hAnsiTheme="minorBidi"/>
          <w:sz w:val="24"/>
          <w:szCs w:val="24"/>
        </w:rPr>
        <w:t>Die Projektziele, die wir uns am Anfang gesetzt haben, konnten wir sehr zufriedenstellend umsetzten. Zu diesem Erfolg, hat auch der Projektplan, welchen wir Anfangs erstellten maßgeblich beigetragen. Durch einige kleinere Probleme welche während des Projektes im Programm auftauchten, wurde der Lerneffekt, den wir alle hatten, noch deutlich verstärkt, da diese zum um- bzw. querdenken anregten. Generell lässt sich feststellen, dass alle durch dieses Projekt einen sehr gute Einblicke, darin bekommen haben, wie man Webseiten aufbaut und auch nachhaltig entwickelt. Ein Wissenszuwachs war vor allem in den Bereichen HTML/</w:t>
      </w:r>
      <w:del w:id="470" w:author="Noah Schmitt" w:date="2020-11-29T16:02:00Z">
        <w:r w:rsidR="00B1399E" w:rsidDel="00C526B0">
          <w:rPr>
            <w:rFonts w:asciiTheme="minorBidi" w:hAnsiTheme="minorBidi"/>
            <w:sz w:val="24"/>
            <w:szCs w:val="24"/>
          </w:rPr>
          <w:delText xml:space="preserve"> </w:delText>
        </w:r>
      </w:del>
      <w:r w:rsidR="00B1399E">
        <w:rPr>
          <w:rFonts w:asciiTheme="minorBidi" w:hAnsiTheme="minorBidi"/>
          <w:sz w:val="24"/>
          <w:szCs w:val="24"/>
        </w:rPr>
        <w:t>CSS, also der eigentlichen Webseite, aber auch im Projektmanagement zu verzeichnen. Schlussendlic</w:t>
      </w:r>
      <w:r w:rsidR="00AC54E8">
        <w:rPr>
          <w:rFonts w:asciiTheme="minorBidi" w:hAnsiTheme="minorBidi"/>
          <w:sz w:val="24"/>
          <w:szCs w:val="24"/>
        </w:rPr>
        <w:t xml:space="preserve">h bleibt zu sagen, dass wir als Gruppe zusammen </w:t>
      </w:r>
      <w:r w:rsidR="00B1399E">
        <w:rPr>
          <w:rFonts w:asciiTheme="minorBidi" w:hAnsiTheme="minorBidi"/>
          <w:sz w:val="24"/>
          <w:szCs w:val="24"/>
        </w:rPr>
        <w:t>sehr viel Spaß bei dem Projekt hatten und gerne zusammengearbeitet haben. Ein Bonus der dabei für uns alle noch bei rauskommt</w:t>
      </w:r>
      <w:r w:rsidR="00AC54E8">
        <w:rPr>
          <w:rFonts w:asciiTheme="minorBidi" w:hAnsiTheme="minorBidi"/>
          <w:sz w:val="24"/>
          <w:szCs w:val="24"/>
        </w:rPr>
        <w:t>,</w:t>
      </w:r>
      <w:r w:rsidR="00B1399E">
        <w:rPr>
          <w:rFonts w:asciiTheme="minorBidi" w:hAnsiTheme="minorBidi"/>
          <w:sz w:val="24"/>
          <w:szCs w:val="24"/>
        </w:rPr>
        <w:t xml:space="preserve"> ist ein enormer Wissensgewinn</w:t>
      </w:r>
      <w:r w:rsidR="00AC54E8">
        <w:rPr>
          <w:rFonts w:asciiTheme="minorBidi" w:hAnsiTheme="minorBidi"/>
          <w:sz w:val="24"/>
          <w:szCs w:val="24"/>
        </w:rPr>
        <w:t>,</w:t>
      </w:r>
      <w:r w:rsidR="00B1399E">
        <w:rPr>
          <w:rFonts w:asciiTheme="minorBidi" w:hAnsiTheme="minorBidi"/>
          <w:sz w:val="24"/>
          <w:szCs w:val="24"/>
        </w:rPr>
        <w:t xml:space="preserve"> in der Webseiten Entwicklung und </w:t>
      </w:r>
      <w:r w:rsidR="00AC54E8">
        <w:rPr>
          <w:rFonts w:asciiTheme="minorBidi" w:hAnsiTheme="minorBidi"/>
          <w:sz w:val="24"/>
          <w:szCs w:val="24"/>
        </w:rPr>
        <w:t>dem Projektmanagement.</w:t>
      </w:r>
    </w:p>
    <w:p w14:paraId="2537E3B2" w14:textId="469F17EF" w:rsidR="006D0A95" w:rsidRDefault="006D0A95" w:rsidP="006D0A95">
      <w:pPr>
        <w:jc w:val="both"/>
        <w:rPr>
          <w:ins w:id="471" w:author="Schneider, Jakob (HTAS20)" w:date="2020-11-30T16:44:00Z"/>
          <w:rFonts w:asciiTheme="minorBidi" w:hAnsiTheme="minorBidi"/>
          <w:b/>
          <w:bCs/>
          <w:sz w:val="44"/>
          <w:szCs w:val="44"/>
          <w:u w:val="single"/>
        </w:rPr>
      </w:pPr>
    </w:p>
    <w:p w14:paraId="60660776" w14:textId="45391953" w:rsidR="00576F47" w:rsidRDefault="00576F47" w:rsidP="006D0A95">
      <w:pPr>
        <w:jc w:val="both"/>
        <w:rPr>
          <w:ins w:id="472" w:author="Schneider, Jakob (HTAS20)" w:date="2020-11-30T16:44:00Z"/>
          <w:rFonts w:asciiTheme="minorBidi" w:hAnsiTheme="minorBidi"/>
          <w:b/>
          <w:bCs/>
          <w:sz w:val="44"/>
          <w:szCs w:val="44"/>
          <w:u w:val="single"/>
        </w:rPr>
      </w:pPr>
    </w:p>
    <w:p w14:paraId="3A8D6EBA" w14:textId="5EDDACC9" w:rsidR="00576F47" w:rsidRDefault="00576F47" w:rsidP="006D0A95">
      <w:pPr>
        <w:jc w:val="both"/>
        <w:rPr>
          <w:ins w:id="473" w:author="Schneider, Jakob (HTAS20)" w:date="2020-11-30T16:44:00Z"/>
          <w:rFonts w:asciiTheme="minorBidi" w:hAnsiTheme="minorBidi"/>
          <w:b/>
          <w:bCs/>
          <w:sz w:val="44"/>
          <w:szCs w:val="44"/>
          <w:u w:val="single"/>
        </w:rPr>
      </w:pPr>
    </w:p>
    <w:p w14:paraId="793A8557" w14:textId="551A5124" w:rsidR="00576F47" w:rsidRDefault="00576F47" w:rsidP="006D0A95">
      <w:pPr>
        <w:jc w:val="both"/>
        <w:rPr>
          <w:ins w:id="474" w:author="Schneider, Jakob (HTAS20)" w:date="2020-11-30T16:44:00Z"/>
          <w:rFonts w:asciiTheme="minorBidi" w:hAnsiTheme="minorBidi"/>
          <w:b/>
          <w:bCs/>
          <w:sz w:val="44"/>
          <w:szCs w:val="44"/>
          <w:u w:val="single"/>
        </w:rPr>
      </w:pPr>
    </w:p>
    <w:p w14:paraId="6DA7B9B4" w14:textId="568C103F" w:rsidR="00576F47" w:rsidRDefault="00576F47" w:rsidP="006D0A95">
      <w:pPr>
        <w:jc w:val="both"/>
        <w:rPr>
          <w:ins w:id="475" w:author="Schneider, Jakob (HTAS20)" w:date="2020-11-30T16:44:00Z"/>
          <w:rFonts w:asciiTheme="minorBidi" w:hAnsiTheme="minorBidi"/>
          <w:b/>
          <w:bCs/>
          <w:sz w:val="44"/>
          <w:szCs w:val="44"/>
          <w:u w:val="single"/>
        </w:rPr>
      </w:pPr>
    </w:p>
    <w:p w14:paraId="5658236B" w14:textId="0E53943E" w:rsidR="00576F47" w:rsidRDefault="00576F47" w:rsidP="006D0A95">
      <w:pPr>
        <w:jc w:val="both"/>
        <w:rPr>
          <w:ins w:id="476" w:author="Schneider, Jakob (HTAS20)" w:date="2020-11-30T16:44:00Z"/>
          <w:rFonts w:asciiTheme="minorBidi" w:hAnsiTheme="minorBidi"/>
          <w:b/>
          <w:bCs/>
          <w:sz w:val="44"/>
          <w:szCs w:val="44"/>
          <w:u w:val="single"/>
        </w:rPr>
      </w:pPr>
    </w:p>
    <w:p w14:paraId="376AD63B" w14:textId="77777777" w:rsidR="00576F47" w:rsidRDefault="00576F47" w:rsidP="006D0A95">
      <w:pPr>
        <w:jc w:val="both"/>
        <w:rPr>
          <w:rFonts w:asciiTheme="minorBidi" w:hAnsiTheme="minorBidi"/>
          <w:b/>
          <w:bCs/>
          <w:sz w:val="44"/>
          <w:szCs w:val="44"/>
          <w:u w:val="single"/>
        </w:rPr>
      </w:pPr>
    </w:p>
    <w:p w14:paraId="6C26EB38" w14:textId="77777777" w:rsidR="00E54039" w:rsidRDefault="00E54039" w:rsidP="006D0A95">
      <w:pPr>
        <w:jc w:val="both"/>
        <w:rPr>
          <w:rFonts w:asciiTheme="minorBidi" w:hAnsiTheme="minorBidi"/>
          <w:b/>
          <w:bCs/>
          <w:sz w:val="44"/>
          <w:szCs w:val="44"/>
          <w:u w:val="single"/>
        </w:rPr>
      </w:pPr>
    </w:p>
    <w:p w14:paraId="2C1AC618" w14:textId="77777777" w:rsidR="00E54039" w:rsidRPr="00E04F15" w:rsidRDefault="00E54039" w:rsidP="00E54039">
      <w:pPr>
        <w:pStyle w:val="Heading1"/>
        <w:rPr>
          <w:rFonts w:asciiTheme="minorBidi" w:hAnsiTheme="minorBidi" w:cstheme="minorBidi"/>
          <w:b/>
          <w:bCs/>
          <w:color w:val="000000" w:themeColor="text1"/>
          <w:sz w:val="44"/>
          <w:szCs w:val="44"/>
          <w:u w:val="single"/>
          <w:lang w:val="en-GB"/>
          <w:rPrChange w:id="477" w:author="Noah Schmitt" w:date="2020-11-30T06:38:00Z">
            <w:rPr>
              <w:rFonts w:asciiTheme="minorBidi" w:hAnsiTheme="minorBidi" w:cstheme="minorBidi"/>
              <w:b/>
              <w:bCs/>
              <w:color w:val="000000" w:themeColor="text1"/>
              <w:sz w:val="44"/>
              <w:szCs w:val="44"/>
              <w:u w:val="single"/>
            </w:rPr>
          </w:rPrChange>
        </w:rPr>
      </w:pPr>
      <w:r w:rsidRPr="00E04F15">
        <w:rPr>
          <w:rFonts w:asciiTheme="minorBidi" w:hAnsiTheme="minorBidi" w:cstheme="minorBidi"/>
          <w:b/>
          <w:bCs/>
          <w:color w:val="000000" w:themeColor="text1"/>
          <w:sz w:val="44"/>
          <w:szCs w:val="44"/>
          <w:u w:val="single"/>
          <w:lang w:val="en-GB"/>
          <w:rPrChange w:id="478" w:author="Noah Schmitt" w:date="2020-11-30T06:38:00Z">
            <w:rPr>
              <w:rFonts w:asciiTheme="minorBidi" w:hAnsiTheme="minorBidi" w:cstheme="minorBidi"/>
              <w:b/>
              <w:bCs/>
              <w:color w:val="000000" w:themeColor="text1"/>
              <w:sz w:val="44"/>
              <w:szCs w:val="44"/>
              <w:u w:val="single"/>
            </w:rPr>
          </w:rPrChange>
        </w:rPr>
        <w:t xml:space="preserve">6. </w:t>
      </w:r>
      <w:proofErr w:type="spellStart"/>
      <w:r w:rsidRPr="00E04F15">
        <w:rPr>
          <w:rFonts w:asciiTheme="minorBidi" w:hAnsiTheme="minorBidi" w:cstheme="minorBidi"/>
          <w:b/>
          <w:bCs/>
          <w:color w:val="000000" w:themeColor="text1"/>
          <w:sz w:val="44"/>
          <w:szCs w:val="44"/>
          <w:u w:val="single"/>
          <w:lang w:val="en-GB"/>
          <w:rPrChange w:id="479" w:author="Noah Schmitt" w:date="2020-11-30T06:38:00Z">
            <w:rPr>
              <w:rFonts w:asciiTheme="minorBidi" w:hAnsiTheme="minorBidi" w:cstheme="minorBidi"/>
              <w:b/>
              <w:bCs/>
              <w:color w:val="000000" w:themeColor="text1"/>
              <w:sz w:val="44"/>
              <w:szCs w:val="44"/>
              <w:u w:val="single"/>
            </w:rPr>
          </w:rPrChange>
        </w:rPr>
        <w:t>Quellenverzeichnis</w:t>
      </w:r>
      <w:proofErr w:type="spellEnd"/>
    </w:p>
    <w:p w14:paraId="1A2E5F36" w14:textId="77777777" w:rsidR="00E54039" w:rsidRPr="00E04F15" w:rsidRDefault="00E54039" w:rsidP="00E54039">
      <w:pPr>
        <w:jc w:val="both"/>
        <w:rPr>
          <w:rFonts w:asciiTheme="minorBidi" w:hAnsiTheme="minorBidi"/>
          <w:b/>
          <w:bCs/>
          <w:sz w:val="44"/>
          <w:szCs w:val="44"/>
          <w:u w:val="single"/>
          <w:lang w:val="en-GB"/>
          <w:rPrChange w:id="480" w:author="Noah Schmitt" w:date="2020-11-30T06:38:00Z">
            <w:rPr>
              <w:rFonts w:asciiTheme="minorBidi" w:hAnsiTheme="minorBidi"/>
              <w:b/>
              <w:bCs/>
              <w:sz w:val="44"/>
              <w:szCs w:val="44"/>
              <w:u w:val="single"/>
            </w:rPr>
          </w:rPrChange>
        </w:rPr>
      </w:pPr>
    </w:p>
    <w:p w14:paraId="000761F4" w14:textId="6C936A73" w:rsidR="00E54039" w:rsidRPr="00E04F15" w:rsidRDefault="00E04F15" w:rsidP="00E54039">
      <w:pPr>
        <w:jc w:val="both"/>
        <w:rPr>
          <w:rFonts w:asciiTheme="minorBidi" w:hAnsiTheme="minorBidi"/>
          <w:sz w:val="28"/>
          <w:szCs w:val="28"/>
          <w:lang w:val="en-GB"/>
          <w:rPrChange w:id="481" w:author="Noah Schmitt" w:date="2020-11-30T06:38:00Z">
            <w:rPr>
              <w:rFonts w:asciiTheme="minorBidi" w:hAnsiTheme="minorBidi"/>
              <w:b/>
              <w:bCs/>
              <w:sz w:val="44"/>
              <w:szCs w:val="44"/>
              <w:u w:val="single"/>
            </w:rPr>
          </w:rPrChange>
        </w:rPr>
      </w:pPr>
      <w:ins w:id="482" w:author="Noah Schmitt" w:date="2020-11-30T06:39:00Z">
        <w:r>
          <w:rPr>
            <w:rFonts w:asciiTheme="minorBidi" w:hAnsiTheme="minorBidi"/>
            <w:sz w:val="28"/>
            <w:szCs w:val="28"/>
            <w:lang w:val="en-GB"/>
          </w:rPr>
          <w:t>(</w:t>
        </w:r>
      </w:ins>
      <w:ins w:id="483" w:author="Noah Schmitt" w:date="2020-11-30T06:38:00Z">
        <w:r w:rsidRPr="00E04F15">
          <w:rPr>
            <w:rFonts w:asciiTheme="minorBidi" w:hAnsiTheme="minorBidi"/>
            <w:sz w:val="28"/>
            <w:szCs w:val="28"/>
            <w:lang w:val="en-GB"/>
            <w:rPrChange w:id="484" w:author="Noah Schmitt" w:date="2020-11-30T06:38:00Z">
              <w:rPr>
                <w:rFonts w:asciiTheme="minorBidi" w:hAnsiTheme="minorBidi"/>
                <w:sz w:val="28"/>
                <w:szCs w:val="28"/>
              </w:rPr>
            </w:rPrChange>
          </w:rPr>
          <w:t>Robbins, Learning Web Design</w:t>
        </w:r>
        <w:r>
          <w:rPr>
            <w:rFonts w:asciiTheme="minorBidi" w:hAnsiTheme="minorBidi"/>
            <w:sz w:val="28"/>
            <w:szCs w:val="28"/>
            <w:lang w:val="en-GB"/>
          </w:rPr>
          <w:t>,</w:t>
        </w:r>
        <w:r w:rsidRPr="00E04F15">
          <w:rPr>
            <w:rFonts w:asciiTheme="minorBidi" w:hAnsiTheme="minorBidi"/>
            <w:sz w:val="28"/>
            <w:szCs w:val="28"/>
            <w:lang w:val="en-GB"/>
            <w:rPrChange w:id="485" w:author="Noah Schmitt" w:date="2020-11-30T06:38:00Z">
              <w:rPr>
                <w:rFonts w:asciiTheme="minorBidi" w:hAnsiTheme="minorBidi"/>
                <w:sz w:val="28"/>
                <w:szCs w:val="28"/>
              </w:rPr>
            </w:rPrChange>
          </w:rPr>
          <w:t xml:space="preserve"> Fifth Edit</w:t>
        </w:r>
        <w:r>
          <w:rPr>
            <w:rFonts w:asciiTheme="minorBidi" w:hAnsiTheme="minorBidi"/>
            <w:sz w:val="28"/>
            <w:szCs w:val="28"/>
            <w:lang w:val="en-GB"/>
          </w:rPr>
          <w:t>ion</w:t>
        </w:r>
      </w:ins>
      <w:ins w:id="486" w:author="Noah Schmitt" w:date="2020-12-01T21:39:00Z">
        <w:r w:rsidR="00FE3314">
          <w:rPr>
            <w:rFonts w:asciiTheme="minorBidi" w:hAnsiTheme="minorBidi"/>
            <w:sz w:val="28"/>
            <w:szCs w:val="28"/>
            <w:lang w:val="en-GB"/>
          </w:rPr>
          <w:t xml:space="preserve">, ISBN: </w:t>
        </w:r>
        <w:r w:rsidR="00FE3314" w:rsidRPr="00FE3314">
          <w:rPr>
            <w:rStyle w:val="a-list-item"/>
            <w:sz w:val="28"/>
            <w:szCs w:val="28"/>
            <w:lang w:val="en-GB"/>
            <w:rPrChange w:id="487" w:author="Noah Schmitt" w:date="2020-12-01T21:39:00Z">
              <w:rPr>
                <w:rStyle w:val="a-list-item"/>
              </w:rPr>
            </w:rPrChange>
          </w:rPr>
          <w:t>1449319270</w:t>
        </w:r>
      </w:ins>
      <w:ins w:id="488" w:author="Noah Schmitt" w:date="2020-11-30T06:38:00Z">
        <w:r>
          <w:rPr>
            <w:rFonts w:asciiTheme="minorBidi" w:hAnsiTheme="minorBidi"/>
            <w:sz w:val="28"/>
            <w:szCs w:val="28"/>
            <w:lang w:val="en-GB"/>
          </w:rPr>
          <w:t>…</w:t>
        </w:r>
      </w:ins>
      <w:ins w:id="489" w:author="Noah Schmitt" w:date="2020-11-30T06:39:00Z">
        <w:r>
          <w:rPr>
            <w:rFonts w:asciiTheme="minorBidi" w:hAnsiTheme="minorBidi"/>
            <w:sz w:val="28"/>
            <w:szCs w:val="28"/>
            <w:lang w:val="en-GB"/>
          </w:rPr>
          <w:t>)</w:t>
        </w:r>
      </w:ins>
    </w:p>
    <w:sectPr w:rsidR="00E54039" w:rsidRPr="00E04F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oah Schmitt" w:date="2020-11-30T06:45:00Z" w:initials="NS">
    <w:p w14:paraId="53864000" w14:textId="77777777" w:rsidR="00D320DB" w:rsidRDefault="00D320DB">
      <w:pPr>
        <w:pStyle w:val="CommentText"/>
      </w:pPr>
      <w:r>
        <w:rPr>
          <w:rStyle w:val="CommentReference"/>
        </w:rPr>
        <w:annotationRef/>
      </w:r>
      <w:r>
        <w:t xml:space="preserve">Gefällt mir bisher sehr gut, besonders wie du den Hauptteil so gut gefüllt hast :) </w:t>
      </w:r>
    </w:p>
    <w:p w14:paraId="5A299D1A" w14:textId="191AB9BE" w:rsidR="00D320DB" w:rsidRDefault="00D320DB">
      <w:pPr>
        <w:pStyle w:val="CommentText"/>
      </w:pPr>
      <w:r>
        <w:t>Könntest du mir die Datei nächstes mal im Editiormodus lassen? Word hat sich beschwert dass das Dokument geschützt sei.</w:t>
      </w:r>
    </w:p>
  </w:comment>
  <w:comment w:id="79" w:author="Noah Schmitt" w:date="2020-11-29T14:07:00Z" w:initials="NS">
    <w:p w14:paraId="22FA1B26" w14:textId="77777777" w:rsidR="00076835" w:rsidRDefault="00076835">
      <w:pPr>
        <w:pStyle w:val="CommentText"/>
      </w:pPr>
      <w:r>
        <w:rPr>
          <w:rStyle w:val="CommentReference"/>
        </w:rPr>
        <w:annotationRef/>
      </w:r>
      <w:r>
        <w:t>Inzwischen sind wir eher zu Putzmitteln übergegangen weil es da schon Konzepte und Bilder gibt.</w:t>
      </w:r>
    </w:p>
    <w:p w14:paraId="710EF1EA" w14:textId="77777777" w:rsidR="00994EB3" w:rsidRDefault="00994EB3">
      <w:pPr>
        <w:pStyle w:val="CommentText"/>
      </w:pPr>
    </w:p>
    <w:p w14:paraId="6881E95B" w14:textId="42BAAE30" w:rsidR="00994EB3" w:rsidRDefault="00994EB3">
      <w:pPr>
        <w:pStyle w:val="CommentText"/>
      </w:pPr>
      <w:r>
        <w:t xml:space="preserve">Falls du dazu etwas ins Detail gehen willst, kannst du dir </w:t>
      </w:r>
      <w:hyperlink r:id="rId1" w:history="1">
        <w:r w:rsidRPr="00F37260">
          <w:rPr>
            <w:rStyle w:val="Hyperlink"/>
          </w:rPr>
          <w:t>sauberkasten.com</w:t>
        </w:r>
      </w:hyperlink>
      <w:r>
        <w:t xml:space="preserve"> ansehen. Da steht ziemlich gut erklärt worum es geht.</w:t>
      </w:r>
    </w:p>
  </w:comment>
  <w:comment w:id="107" w:author="Noah Schmitt" w:date="2020-11-30T06:43:00Z" w:initials="NS">
    <w:p w14:paraId="48CB6709" w14:textId="57F35807" w:rsidR="00E518D1" w:rsidRDefault="00E518D1">
      <w:pPr>
        <w:pStyle w:val="CommentText"/>
      </w:pPr>
      <w:r>
        <w:rPr>
          <w:rStyle w:val="CommentReference"/>
        </w:rPr>
        <w:annotationRef/>
      </w:r>
      <w:r>
        <w:t>Hab dir einfach n Paar sachen reingeschrieben die du so übernehmen kannst oder auch streichen kannst, je nachdem wie sehr es ins Detail gehen soll.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299D1A" w15:done="0"/>
  <w15:commentEx w15:paraId="6881E95B" w15:done="0"/>
  <w15:commentEx w15:paraId="48CB67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1372" w16cex:dateUtc="2020-11-30T05:45:00Z"/>
  <w16cex:commentExtensible w16cex:durableId="236E29AB" w16cex:dateUtc="2020-11-29T13:07:00Z"/>
  <w16cex:commentExtensible w16cex:durableId="236F131F" w16cex:dateUtc="2020-11-30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299D1A" w16cid:durableId="236F1372"/>
  <w16cid:commentId w16cid:paraId="6881E95B" w16cid:durableId="236E29AB"/>
  <w16cid:commentId w16cid:paraId="48CB6709" w16cid:durableId="236F13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12414" w14:textId="77777777" w:rsidR="00CD406C" w:rsidRDefault="00CD406C" w:rsidP="00E05B12">
      <w:pPr>
        <w:spacing w:after="0" w:line="240" w:lineRule="auto"/>
      </w:pPr>
      <w:r>
        <w:separator/>
      </w:r>
    </w:p>
  </w:endnote>
  <w:endnote w:type="continuationSeparator" w:id="0">
    <w:p w14:paraId="67015F25" w14:textId="77777777" w:rsidR="00CD406C" w:rsidRDefault="00CD406C" w:rsidP="00E0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EAB39" w14:textId="77777777" w:rsidR="00E05B12" w:rsidRDefault="00E05B12" w:rsidP="00E05B12">
    <w:pPr>
      <w:pStyle w:val="Footer"/>
    </w:pPr>
  </w:p>
  <w:p w14:paraId="571BB320" w14:textId="77777777" w:rsidR="00E05B12" w:rsidRDefault="00E0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74C47" w14:textId="77777777" w:rsidR="00CD406C" w:rsidRDefault="00CD406C" w:rsidP="00E05B12">
      <w:pPr>
        <w:spacing w:after="0" w:line="240" w:lineRule="auto"/>
      </w:pPr>
      <w:r>
        <w:separator/>
      </w:r>
    </w:p>
  </w:footnote>
  <w:footnote w:type="continuationSeparator" w:id="0">
    <w:p w14:paraId="19380839" w14:textId="77777777" w:rsidR="00CD406C" w:rsidRDefault="00CD406C" w:rsidP="00E05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4C07"/>
    <w:multiLevelType w:val="hybridMultilevel"/>
    <w:tmpl w:val="467421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8F795B"/>
    <w:multiLevelType w:val="hybridMultilevel"/>
    <w:tmpl w:val="5FF6C586"/>
    <w:lvl w:ilvl="0" w:tplc="3E84C3DC">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F525BE"/>
    <w:multiLevelType w:val="hybridMultilevel"/>
    <w:tmpl w:val="46A0B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2CC7540"/>
    <w:multiLevelType w:val="hybridMultilevel"/>
    <w:tmpl w:val="01BC05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4F10EF1"/>
    <w:multiLevelType w:val="hybridMultilevel"/>
    <w:tmpl w:val="93D8736A"/>
    <w:lvl w:ilvl="0" w:tplc="1E04D6D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ah Schmitt">
    <w15:presenceInfo w15:providerId="Windows Live" w15:userId="7b67485e42954f16"/>
  </w15:person>
  <w15:person w15:author="Schneider, Jakob (HTAS20)">
    <w15:presenceInfo w15:providerId="AD" w15:userId="S-1-5-21-1060284298-1677128483-1417001333-974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B12"/>
    <w:rsid w:val="000040E7"/>
    <w:rsid w:val="00076835"/>
    <w:rsid w:val="000D527B"/>
    <w:rsid w:val="001766B2"/>
    <w:rsid w:val="00190408"/>
    <w:rsid w:val="001A2871"/>
    <w:rsid w:val="001B4F69"/>
    <w:rsid w:val="001D2B91"/>
    <w:rsid w:val="001E266F"/>
    <w:rsid w:val="001F5288"/>
    <w:rsid w:val="00257669"/>
    <w:rsid w:val="00274696"/>
    <w:rsid w:val="00395E65"/>
    <w:rsid w:val="003D6BEE"/>
    <w:rsid w:val="004C2D8F"/>
    <w:rsid w:val="004D4781"/>
    <w:rsid w:val="00506F0E"/>
    <w:rsid w:val="00576F47"/>
    <w:rsid w:val="005F2709"/>
    <w:rsid w:val="00625280"/>
    <w:rsid w:val="00637862"/>
    <w:rsid w:val="006921DC"/>
    <w:rsid w:val="006D0A95"/>
    <w:rsid w:val="007263B2"/>
    <w:rsid w:val="00771E50"/>
    <w:rsid w:val="00773177"/>
    <w:rsid w:val="00780971"/>
    <w:rsid w:val="00860681"/>
    <w:rsid w:val="008D607B"/>
    <w:rsid w:val="00901E22"/>
    <w:rsid w:val="00906503"/>
    <w:rsid w:val="009459E5"/>
    <w:rsid w:val="00994EB3"/>
    <w:rsid w:val="009B1A62"/>
    <w:rsid w:val="009D501E"/>
    <w:rsid w:val="00A0615C"/>
    <w:rsid w:val="00AC54E8"/>
    <w:rsid w:val="00B04EFC"/>
    <w:rsid w:val="00B1399E"/>
    <w:rsid w:val="00BE7469"/>
    <w:rsid w:val="00C0002B"/>
    <w:rsid w:val="00C063A9"/>
    <w:rsid w:val="00C526B0"/>
    <w:rsid w:val="00CA397B"/>
    <w:rsid w:val="00CA464E"/>
    <w:rsid w:val="00CC371F"/>
    <w:rsid w:val="00CD406C"/>
    <w:rsid w:val="00CF64D5"/>
    <w:rsid w:val="00D320DB"/>
    <w:rsid w:val="00D32BAB"/>
    <w:rsid w:val="00DB2FD4"/>
    <w:rsid w:val="00DC737A"/>
    <w:rsid w:val="00DE72D6"/>
    <w:rsid w:val="00E04F15"/>
    <w:rsid w:val="00E05B12"/>
    <w:rsid w:val="00E518D1"/>
    <w:rsid w:val="00E54039"/>
    <w:rsid w:val="00E75CD7"/>
    <w:rsid w:val="00F20EDE"/>
    <w:rsid w:val="00F2356A"/>
    <w:rsid w:val="00FA2C42"/>
    <w:rsid w:val="00FA54AF"/>
    <w:rsid w:val="00FE331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6DFCA"/>
  <w15:chartTrackingRefBased/>
  <w15:docId w15:val="{7B8EB5B5-233C-47A0-A1C0-6BCF24D6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B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B12"/>
  </w:style>
  <w:style w:type="paragraph" w:styleId="Footer">
    <w:name w:val="footer"/>
    <w:basedOn w:val="Normal"/>
    <w:link w:val="FooterChar"/>
    <w:uiPriority w:val="99"/>
    <w:unhideWhenUsed/>
    <w:rsid w:val="00E05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B12"/>
  </w:style>
  <w:style w:type="paragraph" w:styleId="ListParagraph">
    <w:name w:val="List Paragraph"/>
    <w:basedOn w:val="Normal"/>
    <w:uiPriority w:val="34"/>
    <w:qFormat/>
    <w:rsid w:val="00E05B12"/>
    <w:pPr>
      <w:ind w:left="720"/>
      <w:contextualSpacing/>
    </w:pPr>
  </w:style>
  <w:style w:type="character" w:customStyle="1" w:styleId="Heading1Char">
    <w:name w:val="Heading 1 Char"/>
    <w:basedOn w:val="DefaultParagraphFont"/>
    <w:link w:val="Heading1"/>
    <w:uiPriority w:val="9"/>
    <w:rsid w:val="00E05B12"/>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E05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B12"/>
    <w:rPr>
      <w:rFonts w:ascii="Segoe UI" w:hAnsi="Segoe UI" w:cs="Segoe UI"/>
      <w:sz w:val="18"/>
      <w:szCs w:val="18"/>
    </w:rPr>
  </w:style>
  <w:style w:type="character" w:styleId="CommentReference">
    <w:name w:val="annotation reference"/>
    <w:basedOn w:val="DefaultParagraphFont"/>
    <w:uiPriority w:val="99"/>
    <w:semiHidden/>
    <w:unhideWhenUsed/>
    <w:rsid w:val="00076835"/>
    <w:rPr>
      <w:sz w:val="16"/>
      <w:szCs w:val="16"/>
    </w:rPr>
  </w:style>
  <w:style w:type="paragraph" w:styleId="CommentText">
    <w:name w:val="annotation text"/>
    <w:basedOn w:val="Normal"/>
    <w:link w:val="CommentTextChar"/>
    <w:uiPriority w:val="99"/>
    <w:semiHidden/>
    <w:unhideWhenUsed/>
    <w:rsid w:val="00076835"/>
    <w:pPr>
      <w:spacing w:line="240" w:lineRule="auto"/>
    </w:pPr>
    <w:rPr>
      <w:sz w:val="20"/>
      <w:szCs w:val="20"/>
    </w:rPr>
  </w:style>
  <w:style w:type="character" w:customStyle="1" w:styleId="CommentTextChar">
    <w:name w:val="Comment Text Char"/>
    <w:basedOn w:val="DefaultParagraphFont"/>
    <w:link w:val="CommentText"/>
    <w:uiPriority w:val="99"/>
    <w:semiHidden/>
    <w:rsid w:val="00076835"/>
    <w:rPr>
      <w:sz w:val="20"/>
      <w:szCs w:val="20"/>
    </w:rPr>
  </w:style>
  <w:style w:type="paragraph" w:styleId="CommentSubject">
    <w:name w:val="annotation subject"/>
    <w:basedOn w:val="CommentText"/>
    <w:next w:val="CommentText"/>
    <w:link w:val="CommentSubjectChar"/>
    <w:uiPriority w:val="99"/>
    <w:semiHidden/>
    <w:unhideWhenUsed/>
    <w:rsid w:val="00076835"/>
    <w:rPr>
      <w:b/>
      <w:bCs/>
    </w:rPr>
  </w:style>
  <w:style w:type="character" w:customStyle="1" w:styleId="CommentSubjectChar">
    <w:name w:val="Comment Subject Char"/>
    <w:basedOn w:val="CommentTextChar"/>
    <w:link w:val="CommentSubject"/>
    <w:uiPriority w:val="99"/>
    <w:semiHidden/>
    <w:rsid w:val="00076835"/>
    <w:rPr>
      <w:b/>
      <w:bCs/>
      <w:sz w:val="20"/>
      <w:szCs w:val="20"/>
    </w:rPr>
  </w:style>
  <w:style w:type="character" w:styleId="Hyperlink">
    <w:name w:val="Hyperlink"/>
    <w:basedOn w:val="DefaultParagraphFont"/>
    <w:uiPriority w:val="99"/>
    <w:unhideWhenUsed/>
    <w:rsid w:val="00994EB3"/>
    <w:rPr>
      <w:color w:val="0000FF" w:themeColor="hyperlink"/>
      <w:u w:val="single"/>
    </w:rPr>
  </w:style>
  <w:style w:type="character" w:customStyle="1" w:styleId="UnresolvedMention1">
    <w:name w:val="Unresolved Mention1"/>
    <w:basedOn w:val="DefaultParagraphFont"/>
    <w:uiPriority w:val="99"/>
    <w:semiHidden/>
    <w:unhideWhenUsed/>
    <w:rsid w:val="00994EB3"/>
    <w:rPr>
      <w:color w:val="605E5C"/>
      <w:shd w:val="clear" w:color="auto" w:fill="E1DFDD"/>
    </w:rPr>
  </w:style>
  <w:style w:type="character" w:styleId="FollowedHyperlink">
    <w:name w:val="FollowedHyperlink"/>
    <w:basedOn w:val="DefaultParagraphFont"/>
    <w:uiPriority w:val="99"/>
    <w:semiHidden/>
    <w:unhideWhenUsed/>
    <w:rsid w:val="00994EB3"/>
    <w:rPr>
      <w:color w:val="800080" w:themeColor="followedHyperlink"/>
      <w:u w:val="single"/>
    </w:rPr>
  </w:style>
  <w:style w:type="paragraph" w:styleId="Subtitle">
    <w:name w:val="Subtitle"/>
    <w:basedOn w:val="Normal"/>
    <w:next w:val="Normal"/>
    <w:link w:val="SubtitleChar"/>
    <w:uiPriority w:val="11"/>
    <w:qFormat/>
    <w:rsid w:val="00FA54AF"/>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A54AF"/>
    <w:rPr>
      <w:color w:val="5A5A5A" w:themeColor="text1" w:themeTint="A5"/>
      <w:spacing w:val="15"/>
    </w:rPr>
  </w:style>
  <w:style w:type="paragraph" w:styleId="Caption">
    <w:name w:val="caption"/>
    <w:basedOn w:val="Normal"/>
    <w:next w:val="Normal"/>
    <w:uiPriority w:val="35"/>
    <w:unhideWhenUsed/>
    <w:qFormat/>
    <w:rsid w:val="00FA54AF"/>
    <w:pPr>
      <w:spacing w:line="240" w:lineRule="auto"/>
    </w:pPr>
    <w:rPr>
      <w:i/>
      <w:iCs/>
      <w:color w:val="1F497D" w:themeColor="text2"/>
      <w:sz w:val="18"/>
      <w:szCs w:val="18"/>
    </w:rPr>
  </w:style>
  <w:style w:type="character" w:customStyle="1" w:styleId="a-list-item">
    <w:name w:val="a-list-item"/>
    <w:basedOn w:val="DefaultParagraphFont"/>
    <w:rsid w:val="00FE3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auberkausten.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5F299-5AC5-44F1-B191-AA403887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1536</Words>
  <Characters>8761</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Volkswagen AG</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Jakob (HTAS20)</dc:creator>
  <cp:keywords/>
  <dc:description/>
  <cp:lastModifiedBy>Noah Schmitt</cp:lastModifiedBy>
  <cp:revision>24</cp:revision>
  <dcterms:created xsi:type="dcterms:W3CDTF">2020-11-24T12:42:00Z</dcterms:created>
  <dcterms:modified xsi:type="dcterms:W3CDTF">2020-12-01T20:45:00Z</dcterms:modified>
</cp:coreProperties>
</file>